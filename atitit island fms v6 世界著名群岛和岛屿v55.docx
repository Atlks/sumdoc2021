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Atitit.世界著名群岛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53" w:name="_GoBack"/>
      <w:bookmarkEnd w:id="5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福克兰群岛（英语Falkland Islands，为英国所使用的称呼）</w:t>
      </w:r>
      <w:r>
        <w:tab/>
      </w:r>
      <w:r>
        <w:fldChar w:fldCharType="begin"/>
      </w:r>
      <w:r>
        <w:instrText xml:space="preserve"> PAGEREF _Toc1262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szCs w:val="24"/>
        </w:rPr>
        <w:t xml:space="preserve">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我国著名的群岛</w:t>
      </w:r>
      <w:r>
        <w:tab/>
      </w:r>
      <w:r>
        <w:fldChar w:fldCharType="begin"/>
      </w:r>
      <w:r>
        <w:instrText xml:space="preserve"> PAGEREF _Toc29802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东南亚岛屿</w:t>
      </w:r>
      <w:r>
        <w:tab/>
      </w:r>
      <w:r>
        <w:fldChar w:fldCharType="begin"/>
      </w:r>
      <w:r>
        <w:instrText xml:space="preserve"> PAGEREF _Toc10002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巴拉望 长滩岛 薄荷岛</w:t>
      </w:r>
      <w:r>
        <w:tab/>
      </w:r>
      <w:r>
        <w:fldChar w:fldCharType="begin"/>
      </w:r>
      <w:r>
        <w:instrText xml:space="preserve"> PAGEREF _Toc14965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ascii="Arial" w:hAnsi="Arial" w:cs="Arial"/>
          <w:i w:val="0"/>
          <w:caps w:val="0"/>
          <w:spacing w:val="0"/>
          <w:szCs w:val="19"/>
          <w:shd w:val="clear" w:fill="FFFFFF"/>
        </w:rPr>
        <w:t>长滩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岛</w:t>
      </w:r>
      <w:r>
        <w:rPr>
          <w:rFonts w:hint="default"/>
        </w:rPr>
        <w:t>Boracay. ...</w:t>
      </w:r>
      <w:r>
        <w:tab/>
      </w:r>
      <w:r>
        <w:fldChar w:fldCharType="begin"/>
      </w:r>
      <w:r>
        <w:instrText xml:space="preserve"> PAGEREF _Toc12839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3.3. 薄荷岛BoholIsland. ...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3.4. 巴拉望岛Palawan. ...</w:t>
      </w:r>
      <w:r>
        <w:tab/>
      </w:r>
      <w:r>
        <w:fldChar w:fldCharType="begin"/>
      </w:r>
      <w:r>
        <w:instrText xml:space="preserve"> PAGEREF _Toc2729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3.5. 爱妮岛EI Nido. ...</w:t>
      </w:r>
      <w:r>
        <w:tab/>
      </w:r>
      <w:r>
        <w:fldChar w:fldCharType="begin"/>
      </w:r>
      <w:r>
        <w:instrText xml:space="preserve"> PAGEREF _Toc18094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3.6. 妈妈拍丝瓜岛Mal</w:t>
      </w:r>
      <w:r>
        <w:rPr>
          <w:rFonts w:hint="default" w:ascii="Arial" w:hAnsi="Arial" w:cs="Arial"/>
          <w:i w:val="0"/>
          <w:caps w:val="0"/>
          <w:spacing w:val="0"/>
          <w:szCs w:val="19"/>
          <w:shd w:val="clear" w:fill="FFFFFF"/>
        </w:rPr>
        <w:t>apascua Island. ..</w:t>
      </w:r>
      <w:r>
        <w:tab/>
      </w:r>
      <w:r>
        <w:fldChar w:fldCharType="begin"/>
      </w:r>
      <w:r>
        <w:instrText xml:space="preserve"> PAGEREF _Toc5314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-8"/>
          <w:szCs w:val="31"/>
        </w:rPr>
        <w:t xml:space="preserve">3.6.1. </w:t>
      </w:r>
      <w:r>
        <w:rPr>
          <w:rFonts w:hint="eastAsia"/>
          <w:lang w:val="en-US" w:eastAsia="zh-CN"/>
        </w:rPr>
        <w:t>Cebu宿务，</w:t>
      </w:r>
      <w:r>
        <w:rPr>
          <w:rFonts w:hint="default" w:ascii="sans-serif" w:hAnsi="sans-serif" w:eastAsia="sans-serif" w:cs="sans-serif"/>
          <w:i w:val="0"/>
          <w:caps w:val="0"/>
          <w:spacing w:val="-8"/>
          <w:szCs w:val="31"/>
          <w:shd w:val="clear" w:fill="FFFFFF"/>
        </w:rPr>
        <w:t>伊洛伊洛</w:t>
      </w:r>
      <w:r>
        <w:tab/>
      </w:r>
      <w:r>
        <w:fldChar w:fldCharType="begin"/>
      </w:r>
      <w:r>
        <w:instrText xml:space="preserve"> PAGEREF _Toc5966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 xml:space="preserve">达沃  </w:t>
      </w:r>
      <w:r>
        <w:rPr>
          <w:rFonts w:ascii="Georgia" w:hAnsi="Georgia" w:eastAsia="Georgia" w:cs="Georgia"/>
          <w:i w:val="0"/>
          <w:caps w:val="0"/>
          <w:spacing w:val="0"/>
          <w:szCs w:val="24"/>
          <w:shd w:val="clear" w:fill="FFFFFF"/>
        </w:rPr>
        <w:t>锡亚高岛</w:t>
      </w:r>
      <w:r>
        <w:rPr>
          <w:rFonts w:hint="eastAsia" w:ascii="Georgia" w:hAnsi="Georgia" w:eastAsia="宋体" w:cs="Georgia"/>
          <w:i w:val="0"/>
          <w:caps w:val="0"/>
          <w:spacing w:val="0"/>
          <w:szCs w:val="24"/>
          <w:shd w:val="clear" w:fill="FFFFFF"/>
          <w:lang w:val="en-US" w:eastAsia="zh-CN"/>
        </w:rPr>
        <w:t xml:space="preserve">  </w:t>
      </w:r>
      <w:r>
        <w:rPr>
          <w:rFonts w:ascii="Georgia" w:hAnsi="Georgia" w:eastAsia="Georgia" w:cs="Georgia"/>
          <w:i w:val="0"/>
          <w:caps w:val="0"/>
          <w:spacing w:val="0"/>
          <w:szCs w:val="24"/>
          <w:shd w:val="clear" w:fill="FFFFFF"/>
        </w:rPr>
        <w:t>巴丹群岛</w:t>
      </w:r>
      <w:r>
        <w:tab/>
      </w:r>
      <w:r>
        <w:fldChar w:fldCharType="begin"/>
      </w:r>
      <w:r>
        <w:instrText xml:space="preserve"> PAGEREF _Toc12228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大西洋群岛</w:t>
      </w:r>
      <w:r>
        <w:tab/>
      </w:r>
      <w:r>
        <w:fldChar w:fldCharType="begin"/>
      </w:r>
      <w:r>
        <w:instrText xml:space="preserve"> PAGEREF _Toc4801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t>亚速尔群岛</w:t>
      </w:r>
      <w:r>
        <w:tab/>
      </w:r>
      <w:r>
        <w:fldChar w:fldCharType="begin"/>
      </w:r>
      <w:r>
        <w:instrText xml:space="preserve"> PAGEREF _Toc32417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lang w:val="en-US" w:eastAsia="zh-CN"/>
        </w:rPr>
        <w:t>大洋洲</w:t>
      </w:r>
      <w:r>
        <w:rPr>
          <w:rFonts w:hint="eastAsia"/>
          <w:lang w:val="en-US" w:eastAsia="zh-CN"/>
        </w:rPr>
        <w:t>群岛</w:t>
      </w:r>
      <w:r>
        <w:tab/>
      </w:r>
      <w:r>
        <w:fldChar w:fldCharType="begin"/>
      </w:r>
      <w:r>
        <w:instrText xml:space="preserve"> PAGEREF _Toc28332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圣诞岛</w:t>
      </w:r>
      <w:r>
        <w:tab/>
      </w:r>
      <w:r>
        <w:fldChar w:fldCharType="begin"/>
      </w:r>
      <w:r>
        <w:instrText xml:space="preserve"> PAGEREF _Toc27897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i w:val="0"/>
          <w:caps w:val="0"/>
          <w:spacing w:val="0"/>
          <w:szCs w:val="21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太平洋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lang w:val="en-US" w:eastAsia="zh-CN"/>
        </w:rPr>
        <w:t>群岛</w:t>
      </w:r>
      <w:r>
        <w:tab/>
      </w:r>
      <w:r>
        <w:fldChar w:fldCharType="begin"/>
      </w:r>
      <w:r>
        <w:instrText xml:space="preserve"> PAGEREF _Toc2681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Vanuatu瓦努阿图（西南太平洋岛国）;</w:t>
      </w:r>
      <w:r>
        <w:tab/>
      </w:r>
      <w:r>
        <w:fldChar w:fldCharType="begin"/>
      </w:r>
      <w:r>
        <w:instrText xml:space="preserve"> PAGEREF _Toc7601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阿留申群岛</w:t>
      </w:r>
      <w:r>
        <w:tab/>
      </w:r>
      <w:r>
        <w:fldChar w:fldCharType="begin"/>
      </w:r>
      <w:r>
        <w:instrText xml:space="preserve"> PAGEREF _Toc16917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6.3. </w:t>
      </w:r>
      <w:r>
        <w:rPr>
          <w:rFonts w:hint="eastAsia"/>
          <w:lang w:val="en-US" w:eastAsia="zh-CN"/>
        </w:rPr>
        <w:t xml:space="preserve">关岛 塞班岛 </w:t>
      </w:r>
      <w:r>
        <w:rPr>
          <w:rFonts w:hint="eastAsia"/>
        </w:rPr>
        <w:t>可可斯岛</w:t>
      </w:r>
      <w:r>
        <w:tab/>
      </w:r>
      <w:r>
        <w:fldChar w:fldCharType="begin"/>
      </w:r>
      <w:r>
        <w:instrText xml:space="preserve"> PAGEREF _Toc5939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4"/>
          <w:shd w:val="clear" w:fill="FFFFFF"/>
        </w:rPr>
        <w:t xml:space="preserve">6.4.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科隆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群岛</w:t>
      </w:r>
      <w:r>
        <w:rPr>
          <w:rFonts w:hint="eastAsia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Colón、西班牙语：Islas Galapagos</w:t>
      </w:r>
      <w:r>
        <w:rPr>
          <w:rFonts w:hint="eastAsia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加拉帕戈斯群岛</w:t>
      </w:r>
      <w:r>
        <w:tab/>
      </w:r>
      <w:r>
        <w:fldChar w:fldCharType="begin"/>
      </w:r>
      <w:r>
        <w:instrText xml:space="preserve"> PAGEREF _Toc31657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社会群岛 夏威夷</w:t>
      </w:r>
      <w:r>
        <w:tab/>
      </w:r>
      <w:r>
        <w:fldChar w:fldCharType="begin"/>
      </w:r>
      <w:r>
        <w:instrText xml:space="preserve"> PAGEREF _Toc25290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</w:rPr>
        <w:t>洛克群岛</w:t>
      </w:r>
      <w:r>
        <w:tab/>
      </w:r>
      <w:r>
        <w:fldChar w:fldCharType="begin"/>
      </w:r>
      <w:r>
        <w:instrText xml:space="preserve"> PAGEREF _Toc28688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>大溪地 塔希提</w:t>
      </w:r>
      <w:r>
        <w:tab/>
      </w:r>
      <w:r>
        <w:fldChar w:fldCharType="begin"/>
      </w:r>
      <w:r>
        <w:instrText xml:space="preserve"> PAGEREF _Toc16306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6.8.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是位于太平洋中部的岛国，由33个岛屿组成</w:t>
      </w:r>
      <w:r>
        <w:tab/>
      </w:r>
      <w:r>
        <w:fldChar w:fldCharType="begin"/>
      </w:r>
      <w:r>
        <w:instrText xml:space="preserve"> PAGEREF _Toc27677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6.9. </w:t>
      </w:r>
      <w:r>
        <w:rPr>
          <w:rFonts w:ascii="宋体" w:hAnsi="宋体" w:eastAsia="宋体" w:cs="宋体"/>
          <w:szCs w:val="24"/>
        </w:rPr>
        <w:t>[词典]莱恩群岛(位于中太平洋);</w:t>
      </w:r>
      <w:r>
        <w:tab/>
      </w:r>
      <w:r>
        <w:fldChar w:fldCharType="begin"/>
      </w:r>
      <w:r>
        <w:instrText xml:space="preserve"> PAGEREF _Toc20438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6.10. </w:t>
      </w:r>
      <w:r>
        <w:rPr>
          <w:rFonts w:ascii="微软雅黑" w:hAnsi="微软雅黑" w:eastAsia="微软雅黑" w:cs="微软雅黑"/>
          <w:i w:val="0"/>
          <w:caps w:val="0"/>
          <w:spacing w:val="0"/>
          <w:szCs w:val="45"/>
          <w:shd w:val="clear" w:fill="FFFFFF"/>
        </w:rPr>
        <w:t>库</w:t>
      </w:r>
      <w:r>
        <w:t>克群岛</w:t>
      </w:r>
      <w:r>
        <w:tab/>
      </w:r>
      <w:r>
        <w:fldChar w:fldCharType="begin"/>
      </w:r>
      <w:r>
        <w:instrText xml:space="preserve"> PAGEREF _Toc30957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6.11.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_Toc4947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6.12.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_Toc3025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6.13. </w:t>
      </w:r>
      <w:r>
        <w:t>马绍尔群岛（英文是</w:t>
      </w:r>
      <w:r>
        <w:rPr>
          <w:rFonts w:hint="default"/>
        </w:rPr>
        <w:t>MARSHALL ISLANDS）是密克罗尼西亚群岛最东面的岛群</w:t>
      </w:r>
      <w:r>
        <w:tab/>
      </w:r>
      <w:r>
        <w:fldChar w:fldCharType="begin"/>
      </w:r>
      <w:r>
        <w:instrText xml:space="preserve"> PAGEREF _Toc28982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</w:rPr>
        <w:t>社会群岛</w:t>
      </w:r>
      <w:r>
        <w:tab/>
      </w:r>
      <w:r>
        <w:fldChar w:fldCharType="begin"/>
      </w:r>
      <w:r>
        <w:instrText xml:space="preserve"> PAGEREF _Toc8862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印度洋群岛</w:t>
      </w:r>
      <w:r>
        <w:tab/>
      </w:r>
      <w:r>
        <w:fldChar w:fldCharType="begin"/>
      </w:r>
      <w:r>
        <w:instrText xml:space="preserve"> PAGEREF _Toc16146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8.1. </w:t>
      </w:r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r>
        <w:tab/>
      </w:r>
      <w:r>
        <w:fldChar w:fldCharType="begin"/>
      </w:r>
      <w:r>
        <w:instrText xml:space="preserve"> PAGEREF _Toc5985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r>
        <w:tab/>
      </w:r>
      <w:r>
        <w:fldChar w:fldCharType="begin"/>
      </w:r>
      <w:r>
        <w:instrText xml:space="preserve"> PAGEREF _Toc1633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毛里求斯(madagaskar east)</w:t>
      </w:r>
      <w:r>
        <w:tab/>
      </w:r>
      <w:r>
        <w:fldChar w:fldCharType="begin"/>
      </w:r>
      <w:r>
        <w:instrText xml:space="preserve"> PAGEREF _Toc3784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8.4.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安達曼群島</w:t>
      </w:r>
      <w:r>
        <w:tab/>
      </w:r>
      <w:r>
        <w:fldChar w:fldCharType="begin"/>
      </w:r>
      <w:r>
        <w:instrText xml:space="preserve"> PAGEREF _Toc32205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8.5.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科摩罗群岛</w:t>
      </w:r>
      <w:r>
        <w:tab/>
      </w:r>
      <w:r>
        <w:fldChar w:fldCharType="begin"/>
      </w:r>
      <w:r>
        <w:instrText xml:space="preserve"> PAGEREF _Toc16065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加勒比海群岛</w:t>
      </w:r>
      <w:r>
        <w:tab/>
      </w:r>
      <w:r>
        <w:fldChar w:fldCharType="begin"/>
      </w:r>
      <w:r>
        <w:instrText xml:space="preserve"> PAGEREF _Toc7630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古巴 巴哈马</w:t>
      </w:r>
      <w:r>
        <w:tab/>
      </w:r>
      <w:r>
        <w:fldChar w:fldCharType="begin"/>
      </w:r>
      <w:r>
        <w:instrText xml:space="preserve"> PAGEREF _Toc30490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Fms island</w:t>
      </w:r>
      <w:r>
        <w:tab/>
      </w:r>
      <w:r>
        <w:fldChar w:fldCharType="begin"/>
      </w:r>
      <w:r>
        <w:instrText xml:space="preserve"> PAGEREF _Toc13131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济州岛 富国岛 巴厘岛</w:t>
      </w:r>
      <w:r>
        <w:tab/>
      </w:r>
      <w:r>
        <w:fldChar w:fldCharType="begin"/>
      </w:r>
      <w:r>
        <w:instrText xml:space="preserve"> PAGEREF _Toc25646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斯里兰卡 马达加斯加 tw hk</w:t>
      </w:r>
      <w:r>
        <w:tab/>
      </w:r>
      <w:r>
        <w:fldChar w:fldCharType="begin"/>
      </w:r>
      <w:r>
        <w:instrText xml:space="preserve"> PAGEREF _Toc10261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10.3. </w:t>
      </w:r>
      <w:r>
        <w:t>塔斯马尼亚</w:t>
      </w:r>
      <w:r>
        <w:tab/>
      </w:r>
      <w:r>
        <w:fldChar w:fldCharType="begin"/>
      </w:r>
      <w:r>
        <w:instrText xml:space="preserve"> PAGEREF _Toc990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10.4. </w:t>
      </w:r>
      <w:r>
        <w:rPr>
          <w:rFonts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新几内亚岛</w:t>
      </w:r>
      <w:r>
        <w:tab/>
      </w:r>
      <w:r>
        <w:fldChar w:fldCharType="begin"/>
      </w:r>
      <w:r>
        <w:instrText xml:space="preserve"> PAGEREF _Toc14460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拉帕努伊</w:t>
      </w:r>
      <w:r>
        <w:tab/>
      </w:r>
      <w:r>
        <w:fldChar w:fldCharType="begin"/>
      </w:r>
      <w:r>
        <w:instrText xml:space="preserve"> PAGEREF _Toc18276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10.6. </w:t>
      </w:r>
      <w:r>
        <w:rPr>
          <w:rFonts w:hint="eastAsia"/>
          <w:lang w:val="en-US" w:eastAsia="zh-CN"/>
        </w:rPr>
        <w:t>大溪地</w:t>
      </w:r>
      <w:r>
        <w:tab/>
      </w:r>
      <w:r>
        <w:fldChar w:fldCharType="begin"/>
      </w:r>
      <w:r>
        <w:instrText xml:space="preserve"> PAGEREF _Toc18001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5F8FD"/>
        </w:rPr>
        <w:t xml:space="preserve">10.7. </w:t>
      </w:r>
      <w:r>
        <w:t>汤加王国</w:t>
      </w:r>
      <w:r>
        <w:tab/>
      </w:r>
      <w:r>
        <w:fldChar w:fldCharType="begin"/>
      </w:r>
      <w:r>
        <w:instrText xml:space="preserve"> PAGEREF _Toc28877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10.8. </w:t>
      </w:r>
      <w:r>
        <w:t>加拉帕戈斯岛，在西班牙语里是“龟岛”的意思</w:t>
      </w:r>
      <w:r>
        <w:tab/>
      </w:r>
      <w:r>
        <w:fldChar w:fldCharType="begin"/>
      </w:r>
      <w:r>
        <w:instrText xml:space="preserve"> PAGEREF _Toc15618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10.9.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_Toc28946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10.10.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_Toc22472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10.11. </w:t>
      </w:r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苏拉威西岛</w:t>
      </w:r>
      <w:r>
        <w:tab/>
      </w:r>
      <w:r>
        <w:fldChar w:fldCharType="begin"/>
      </w:r>
      <w:r>
        <w:instrText xml:space="preserve"> PAGEREF _Toc29736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10.12.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福克兰岛 马到</w:t>
      </w:r>
      <w:r>
        <w:tab/>
      </w:r>
      <w:r>
        <w:fldChar w:fldCharType="begin"/>
      </w:r>
      <w:r>
        <w:instrText xml:space="preserve"> PAGEREF _Toc25073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10.13.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格陵兰岛</w:t>
      </w:r>
      <w:r>
        <w:rPr>
          <w:rFonts w:hint="eastAsia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塞班岛 关岛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262"/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福克兰群岛（英语Falkland Islands，为英国所使用的称呼）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该群岛是一位于南大西洋的群岛，分为东福克兰群岛和西福克兰群岛，总计有778座小岛，总面积12,173平方公里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300"/>
        </w:tabs>
        <w:wordWrap w:val="0"/>
        <w:spacing w:before="0" w:beforeAutospacing="0" w:after="376" w:afterAutospacing="0" w:line="390" w:lineRule="atLeast"/>
        <w:ind w:left="0" w:right="0"/>
        <w:rPr>
          <w:rFonts w:ascii="微软雅黑" w:hAnsi="微软雅黑" w:eastAsia="微软雅黑" w:cs="微软雅黑"/>
          <w:b/>
          <w:i w:val="0"/>
          <w:sz w:val="24"/>
          <w:szCs w:val="24"/>
        </w:rPr>
      </w:pPr>
      <w:bookmarkStart w:id="1" w:name="_Toc2980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我国著名的群岛</w:t>
      </w:r>
      <w:bookmarkEnd w:id="1"/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wordWrap w:val="0"/>
        <w:spacing w:before="285" w:beforeAutospacing="0"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我国著名的群岛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"http://zhidao.baidu.com/javascript:void(0)" \o "" \t "http://zhidao.baidu.com/_blank"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1928615133601866267?sharesource=weibo&amp;title=%E6%88%91%E5%9B%BD%E8%91%97%E5%90%8D%E7%9A%84%E7%BE%A4%E5%B2%9B_%E7%99%BE%E5%BA%A6%E7%9F%A5%E9%81%93&amp;pic=http://img.baidu.com/img/iknow/zhidaologo.png" \t "http://zhidao.baidu.com/_blank"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1928615133601866267?sharesource=qq&amp;title=%E6%88%91%E5%9B%BD%E8%91%97%E5%90%8D%E7%9A%84%E7%BE%A4%E5%B2%9B_%E7%99%BE%E5%BA%A6%E7%9F%A5%E9%81%93&amp;pics=http://img.baidu.com/img/iknow/zhidaologo.png" \t "http://zhidao.baidu.com/_blank"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1928615133601866267?sharesource=qzone&amp;title=%E6%88%91%E5%9B%BD%E8%91%97%E5%90%8D%E7%9A%84%E7%BE%A4%E5%B2%9B_%E7%99%BE%E5%BA%A6%E7%9F%A5%E9%81%93&amp;pics=http://img.baidu.com/img/iknow/zhidaologo.png" \t "http://zhidao.baidu.com/_blank"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"http://zhidao.baidu.com/usercenter?uid=ba6230b21f4f8a6fb3c3cbfbdfa8cee1"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9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赵永春39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28 次  2016-09-06 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2016-09-06 21:35</w:t>
      </w:r>
      <w:r>
        <w:rPr>
          <w:rFonts w:hint="eastAsia" w:ascii="微软雅黑" w:hAnsi="微软雅黑" w:eastAsia="微软雅黑" w:cs="微软雅黑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"https://www.baidu.com/s?wd=%E8%88%9F%E5%B1%B1%E7%BE%A4%E5%B2%9B&amp;tn=44039180_cpr&amp;fenlei=mv6quAkxTZn0IZRqIHckPjm4nH00T1dBuH0sn1msuhFWn1fLuHcs0ZwV5Hcvrjm3rH6sPfKWUMw85HfYnjn4nH6sgvPsT6KdThsqpZwYTjCEQLGCpyw9Uz4Bmy-bIi4WUvYETgN-TLwGUv3EnHbzrjmkPHD1n1msnH6vPWcvPs"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舟山群岛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：为我国最大群岛，古称海中洲，位于长江口以南、杭州湾以东的浙江省北部海域。共有岛屿1339个（占了我国海岛总数的1/5），其中1平方公里以上的大岛有58个，最大的岛是舟山岛。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长山群岛：位于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"https://www.baidu.com/s?wd=%E8%BE%BD%E4%B8%9C%E5%8D%8A%E5%B2%9B&amp;tn=44039180_cpr&amp;fenlei=mv6quAkxTZn0IZRqIHckPjm4nH00T1dBuH0sn1msuhFWn1fLuHcs0ZwV5Hcvrjm3rH6sPfKWUMw85HfYnjn4nH6sgvPsT6KdThsqpZwYTjCEQLGCpyw9Uz4Bmy-bIi4WUvYETgN-TLwGUv3EnHbzrjmkPHD1n1msnH6vPWcvPs"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辽东半岛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大连市东南，由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"https://www.baidu.com/s?wd=%E5%A4%A7%E9%95%BF%E5%B1%B1%E5%B2%9B&amp;tn=44039180_cpr&amp;fenlei=mv6quAkxTZn0IZRqIHckPjm4nH00T1dBuH0sn1msuhFWn1fLuHcs0ZwV5Hcvrjm3rH6sPfKWUMw85HfYnjn4nH6sgvPsT6KdThsqpZwYTjCEQLGCpyw9Uz4Bmy-bIi4WUvYETgN-TLwGUv3EnHbzrjmkPHD1n1msnH6vPWcvPs"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大长山岛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"https://www.baidu.com/s?wd=%E5%B0%8F%E9%95%BF%E5%B1%B1%E5%B2%9B&amp;tn=44039180_cpr&amp;fenlei=mv6quAkxTZn0IZRqIHckPjm4nH00T1dBuH0sn1msuhFWn1fLuHcs0ZwV5Hcvrjm3rH6sPfKWUMw85HfYnjn4nH6sgvPsT6KdThsqpZwYTjCEQLGCpyw9Uz4Bmy-bIi4WUvYETgN-TLwGUv3EnHbzrjmkPHD1n1msnH6vPWcvPs"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小长山岛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、獐子岛、广鹿岛、石城岛、海洋岛等142个岛屿组成。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庙岛群岛：位于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"https://www.baidu.com/s?wd=%E5%B1%B1%E4%B8%9C%E5%8D%8A%E5%B2%9B&amp;tn=44039180_cpr&amp;fenlei=mv6quAkxTZn0IZRqIHckPjm4nH00T1dBuH0sn1msuhFWn1fLuHcs0ZwV5Hcvrjm3rH6sPfKWUMw85HfYnjn4nH6sgvPsT6KdThsqpZwYTjCEQLGCpyw9Uz4Bmy-bIi4WUvYETgN-TLwGUv3EnHbzrjmkPHD1n1msnH6vPWcvPs"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山东半岛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烟台市西北，由32个岛屿组成，其主岛又称长岛（旧名长山岛，分为南岛和北岛），古称沙门岛。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"https://www.baidu.com/s?wd=%E4%B8%87%E5%B1%B1%E7%BE%A4%E5%B2%9B&amp;tn=44039180_cpr&amp;fenlei=mv6quAkxTZn0IZRqIHckPjm4nH00T1dBuH0sn1msuhFWn1fLuHcs0ZwV5Hcvrjm3rH6sPfKWUMw85HfYnjn4nH6sgvPsT6KdThsqpZwYTjCEQLGCpyw9Uz4Bmy-bIi4WUvYETgN-TLwGUv3EnHbzrjmkPHD1n1msnH6vPWcvPs"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万山群岛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：位于珠江入海口，共有大小岛屿300多个，分由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A6%99%E6%B8%AF%E7%89%B9%E5%88%AB%E8%A1%8C%E6%94%BF%E5%8C%BA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香港特别行政区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和广东珠海市管辖。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"https://www.baidu.com/s?wd=%E4%B8%9C%E6%B2%99%E7%BE%A4%E5%B2%9B&amp;tn=44039180_cpr&amp;fenlei=mv6quAkxTZn0IZRqIHckPjm4nH00T1dBuH0sn1msuhFWn1fLuHcs0ZwV5Hcvrjm3rH6sPfKWUMw85HfYnjn4nH6sgvPsT6KdThsqpZwYTjCEQLGCpyw9Uz4Bmy-bIi4WUvYETgN-TLwGUv3EnHbzrjmkPHD1n1msnH6vPWcvPs"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东沙群岛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：位于中国广东、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、台湾岛及菲律宾吕宋岛的中间位置，由东沙岛（为主岛，古称月牙岛）、东沙礁、南卫滩和北卫滩组成。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"https://www.baidu.com/s?wd=%E8%A5%BF%E6%B2%99%E7%BE%A4%E5%B2%9B&amp;tn=44039180_cpr&amp;fenlei=mv6quAkxTZn0IZRqIHckPjm4nH00T1dBuH0sn1msuhFWn1fLuHcs0ZwV5Hcvrjm3rH6sPfKWUMw85HfYnjn4nH6sgvPsT6KdThsqpZwYTjCEQLGCpyw9Uz4Bmy-bIi4WUvYETgN-TLwGUv3EnHbzrjmkPHD1n1msnH6vPWcvPs"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西沙群岛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：位于南海的西北部，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南沙群岛：位于南海的中南部，由230多个岛屿、沙洲、礁组成，其中有11个岛屿、5个沙洲、20个礁是露出水面的。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金门列岛：位于福建厦门之东南，由金门岛、小金门岛、大担岛、二担岛、东碇岛、北碇岛等等12个岛屿组成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南澳岛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0002"/>
      <w:r>
        <w:rPr>
          <w:rFonts w:hint="eastAsia"/>
          <w:lang w:val="en-US" w:eastAsia="zh-CN"/>
        </w:rPr>
        <w:t>东南亚岛屿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965"/>
      <w:r>
        <w:rPr>
          <w:rFonts w:hint="eastAsia"/>
          <w:lang w:val="en-US" w:eastAsia="zh-CN"/>
        </w:rPr>
        <w:t>巴拉望 长滩岛 薄荷岛</w:t>
      </w:r>
      <w:bookmarkEnd w:id="3"/>
    </w:p>
    <w:p>
      <w:pPr>
        <w:pStyle w:val="3"/>
        <w:bidi w:val="0"/>
      </w:pPr>
      <w:bookmarkStart w:id="4" w:name="_Toc12839"/>
      <w:r>
        <w:rPr>
          <w:rFonts w:ascii="Arial" w:hAnsi="Arial" w:cs="Arial"/>
          <w:i w:val="0"/>
          <w:caps w:val="0"/>
          <w:color w:val="202124"/>
          <w:spacing w:val="0"/>
          <w:szCs w:val="19"/>
          <w:bdr w:val="none" w:color="auto" w:sz="0" w:space="0"/>
          <w:shd w:val="clear" w:fill="FFFFFF"/>
        </w:rPr>
        <w:t>长滩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Cs w:val="19"/>
          <w:bdr w:val="none" w:color="auto" w:sz="0" w:space="0"/>
          <w:shd w:val="clear" w:fill="FFFFFF"/>
        </w:rPr>
        <w:t>岛</w:t>
      </w:r>
      <w:r>
        <w:rPr>
          <w:rFonts w:hint="default"/>
        </w:rPr>
        <w:t>Boracay. ...</w:t>
      </w:r>
      <w:bookmarkEnd w:id="4"/>
    </w:p>
    <w:p>
      <w:pPr>
        <w:pStyle w:val="3"/>
        <w:bidi w:val="0"/>
      </w:pPr>
      <w:bookmarkStart w:id="5" w:name="_Toc22960"/>
      <w:r>
        <w:rPr>
          <w:rFonts w:hint="default"/>
        </w:rPr>
        <w:t>薄荷岛BoholIsland. ...</w:t>
      </w:r>
      <w:bookmarkEnd w:id="5"/>
    </w:p>
    <w:p>
      <w:pPr>
        <w:pStyle w:val="3"/>
        <w:bidi w:val="0"/>
      </w:pPr>
      <w:bookmarkStart w:id="6" w:name="_Toc2729"/>
      <w:r>
        <w:rPr>
          <w:rFonts w:hint="default"/>
        </w:rPr>
        <w:t>巴拉望岛Palawan. ...</w:t>
      </w:r>
      <w:bookmarkEnd w:id="6"/>
    </w:p>
    <w:p>
      <w:pPr>
        <w:pStyle w:val="3"/>
        <w:bidi w:val="0"/>
      </w:pPr>
      <w:bookmarkStart w:id="7" w:name="_Toc18094"/>
      <w:r>
        <w:rPr>
          <w:rFonts w:hint="default"/>
        </w:rPr>
        <w:t>爱妮岛EI Nido. ...</w:t>
      </w:r>
      <w:bookmarkEnd w:id="7"/>
    </w:p>
    <w:p>
      <w:pPr>
        <w:pStyle w:val="3"/>
        <w:bidi w:val="0"/>
      </w:pPr>
      <w:bookmarkStart w:id="8" w:name="_Toc5314"/>
      <w:r>
        <w:rPr>
          <w:rFonts w:hint="default"/>
        </w:rPr>
        <w:t>妈妈拍丝瓜岛Mal</w:t>
      </w:r>
      <w:r>
        <w:rPr>
          <w:rFonts w:hint="default" w:ascii="Arial" w:hAnsi="Arial" w:cs="Arial"/>
          <w:i w:val="0"/>
          <w:caps w:val="0"/>
          <w:color w:val="202124"/>
          <w:spacing w:val="0"/>
          <w:szCs w:val="19"/>
          <w:bdr w:val="none" w:color="auto" w:sz="0" w:space="0"/>
          <w:shd w:val="clear" w:fill="FFFFFF"/>
        </w:rPr>
        <w:t>apascua Island. ..</w:t>
      </w:r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4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80808"/>
          <w:spacing w:val="-8"/>
          <w:sz w:val="31"/>
          <w:szCs w:val="31"/>
        </w:rPr>
      </w:pPr>
      <w:bookmarkStart w:id="9" w:name="_Toc5966"/>
      <w:r>
        <w:rPr>
          <w:rFonts w:hint="eastAsia"/>
          <w:lang w:val="en-US" w:eastAsia="zh-CN"/>
        </w:rPr>
        <w:t>Cebu宿务，</w:t>
      </w:r>
      <w:r>
        <w:rPr>
          <w:rFonts w:hint="default" w:ascii="sans-serif" w:hAnsi="sans-serif" w:eastAsia="sans-serif" w:cs="sans-serif"/>
          <w:b/>
          <w:i w:val="0"/>
          <w:caps w:val="0"/>
          <w:color w:val="080808"/>
          <w:spacing w:val="-8"/>
          <w:sz w:val="31"/>
          <w:szCs w:val="31"/>
          <w:bdr w:val="none" w:color="auto" w:sz="0" w:space="0"/>
          <w:shd w:val="clear" w:fill="FFFFFF"/>
        </w:rPr>
        <w:t>伊洛伊洛</w:t>
      </w:r>
      <w:bookmarkEnd w:id="9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0" w:name="_Toc12228"/>
      <w:r>
        <w:rPr>
          <w:rFonts w:hint="eastAsia"/>
          <w:lang w:val="en-US" w:eastAsia="zh-CN"/>
        </w:rPr>
        <w:t xml:space="preserve">达沃  </w:t>
      </w:r>
      <w:r>
        <w:rPr>
          <w:rFonts w:ascii="Georgia" w:hAnsi="Georgia" w:eastAsia="Georgia" w:cs="Georgia"/>
          <w:i w:val="0"/>
          <w:caps w:val="0"/>
          <w:color w:val="525252"/>
          <w:spacing w:val="0"/>
          <w:sz w:val="24"/>
          <w:szCs w:val="24"/>
          <w:shd w:val="clear" w:fill="FFFFFF"/>
        </w:rPr>
        <w:t>锡亚高岛</w:t>
      </w:r>
      <w:r>
        <w:rPr>
          <w:rFonts w:hint="eastAsia" w:ascii="Georgia" w:hAnsi="Georgia" w:eastAsia="宋体" w:cs="Georgia"/>
          <w:i w:val="0"/>
          <w:caps w:val="0"/>
          <w:color w:val="525252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Georgia" w:hAnsi="Georgia" w:eastAsia="Georgia" w:cs="Georgia"/>
          <w:i w:val="0"/>
          <w:caps w:val="0"/>
          <w:color w:val="525252"/>
          <w:spacing w:val="0"/>
          <w:sz w:val="24"/>
          <w:szCs w:val="24"/>
          <w:shd w:val="clear" w:fill="FFFFFF"/>
        </w:rPr>
        <w:t>巴丹群岛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11" w:name="_Toc4801"/>
      <w:r>
        <w:rPr>
          <w:rFonts w:hint="eastAsia"/>
          <w:lang w:val="en-US" w:eastAsia="zh-CN"/>
        </w:rPr>
        <w:t>大西洋群岛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2417"/>
      <w:r>
        <w:t>亚速尔群岛</w:t>
      </w:r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特里斯坦-达库尼亚群岛（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Tristan da Cunha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）是南大西洋的一个火山群岛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Azores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葡萄牙航海家发现了亚速尔群岛，长期以来，该群岛一直是大西洋航线的重要补给点。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土阿莫土群岛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（Tuamotu Archipelago，简称Tuamotus；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onga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Marquesas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Islands</w:t>
      </w: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马克萨斯群岛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Marquesas Islands,是在太平洋中南部,法属波利尼西亚东北部的岛群,位于南纬7°50′-10°3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　高更已经长眠，不再离去，岛上的后代们，他们的生活，就像高更所希翼的那样，做梦、恋爱和唱歌。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8332"/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  <w:t>大洋洲</w:t>
      </w:r>
      <w:r>
        <w:rPr>
          <w:rFonts w:hint="eastAsia"/>
          <w:lang w:val="en-US" w:eastAsia="zh-CN"/>
        </w:rPr>
        <w:t>群岛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7897"/>
      <w:r>
        <w:rPr>
          <w:rFonts w:hint="eastAsia"/>
          <w:lang w:val="en-US" w:eastAsia="zh-CN"/>
        </w:rPr>
        <w:t>圣诞岛</w:t>
      </w:r>
      <w:bookmarkEnd w:id="14"/>
    </w:p>
    <w:p>
      <w:pPr>
        <w:pStyle w:val="2"/>
        <w:bidi w:val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</w:pPr>
      <w:bookmarkStart w:id="15" w:name="_Toc2681"/>
      <w:r>
        <w:rPr>
          <w:rFonts w:hint="eastAsia"/>
          <w:lang w:val="en-US" w:eastAsia="zh-CN"/>
        </w:rPr>
        <w:t>太平洋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  <w:t>群岛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7601"/>
      <w:r>
        <w:rPr>
          <w:rFonts w:hint="eastAsia"/>
          <w:lang w:val="en-US" w:eastAsia="zh-CN"/>
        </w:rPr>
        <w:t>Vanuatu瓦努阿图（西南太平洋岛国）;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6917"/>
      <w:r>
        <w:rPr>
          <w:rFonts w:hint="eastAsia"/>
          <w:lang w:val="en-US" w:eastAsia="zh-CN"/>
        </w:rPr>
        <w:t>阿留申群岛</w:t>
      </w:r>
      <w:bookmarkEnd w:id="17"/>
    </w:p>
    <w:p>
      <w:pPr>
        <w:pStyle w:val="3"/>
        <w:bidi w:val="0"/>
        <w:rPr>
          <w:rFonts w:hint="eastAsia"/>
        </w:rPr>
      </w:pPr>
      <w:bookmarkStart w:id="18" w:name="_Toc5939"/>
      <w:r>
        <w:rPr>
          <w:rFonts w:hint="eastAsia"/>
          <w:lang w:val="en-US" w:eastAsia="zh-CN"/>
        </w:rPr>
        <w:t xml:space="preserve">关岛 塞班岛 </w:t>
      </w:r>
      <w:r>
        <w:rPr>
          <w:rFonts w:hint="eastAsia"/>
        </w:rPr>
        <w:t>可可斯岛</w:t>
      </w:r>
      <w:bookmarkEnd w:id="18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有点像北方的加拉帕戈斯群岛，它孤零零地躲在太平洋一角，距离哥斯达黎加西海岸大约有340英里(550公里)。这座大致呈矩形的小岛，面积是9.2平方英里(约合23.85平方公里)，上面生活着一定数量的鹿、野猪、野猫和人类有意或无意引入的老鼠。尽管这里有充足的可用淡水资源，但人类从没在这里长期定居过，可可斯岛的周围水域里生活着大量海洋生物。</w:t>
      </w:r>
    </w:p>
    <w:p>
      <w:pPr>
        <w:pStyle w:val="3"/>
        <w:bidi w:val="0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bookmarkStart w:id="19" w:name="_Toc3165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科隆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群岛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Colón、西班牙语：Islas Galapagos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  <w:bookmarkEnd w:id="19"/>
    </w:p>
    <w:p>
      <w:pPr>
        <w:bidi w:val="0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）：即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太平洋靠近巴哈马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5290"/>
      <w:r>
        <w:rPr>
          <w:rFonts w:hint="eastAsia"/>
          <w:lang w:val="en-US" w:eastAsia="zh-CN"/>
        </w:rPr>
        <w:t>社会群岛 夏威夷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8688"/>
      <w:r>
        <w:rPr>
          <w:rFonts w:hint="eastAsia"/>
        </w:rPr>
        <w:t>洛克群岛</w:t>
      </w:r>
      <w:bookmarkEnd w:id="2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洛克群岛在帕劳语中被称之为「Chelbacheb」，因2005年初播出的美国真人秀《幸存者》第10季帕劳篇闻名遐迩。这个群岛由250至300座岛屿构成，总陆地面积仅有18平方英里(约合47平方公里)，丰富的生态多样性是其骄傲的所在。这些石灰岩岛和珊瑚岛最高点高出海平面680英尺(约合207米)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6306"/>
      <w:r>
        <w:rPr>
          <w:rFonts w:hint="eastAsia"/>
          <w:lang w:val="en-US" w:eastAsia="zh-CN"/>
        </w:rPr>
        <w:t>大溪地 塔希提</w:t>
      </w:r>
      <w:bookmarkEnd w:id="22"/>
    </w:p>
    <w:p>
      <w:pPr>
        <w:pStyle w:val="3"/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23" w:name="_Toc27677"/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是位于太平洋中部的岛国，由33个岛屿组成</w:t>
      </w:r>
      <w:bookmarkEnd w:id="2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24" w:name="_Toc20438"/>
      <w:r>
        <w:rPr>
          <w:rFonts w:ascii="宋体" w:hAnsi="宋体" w:eastAsia="宋体" w:cs="宋体"/>
          <w:color w:val="999999"/>
          <w:sz w:val="24"/>
          <w:szCs w:val="24"/>
        </w:rPr>
        <w:t>[词典]</w:t>
      </w:r>
      <w:r>
        <w:rPr>
          <w:rFonts w:ascii="宋体" w:hAnsi="宋体" w:eastAsia="宋体" w:cs="宋体"/>
          <w:sz w:val="24"/>
          <w:szCs w:val="24"/>
        </w:rPr>
        <w:t>莱恩群岛(位于中太平洋);</w:t>
      </w:r>
      <w:bookmarkEnd w:id="24"/>
    </w:p>
    <w:p>
      <w:pPr>
        <w:keepNext w:val="0"/>
        <w:keepLines w:val="0"/>
        <w:widowControl/>
        <w:suppressLineNumbers w:val="0"/>
        <w:shd w:val="clear" w:fill="FFFFFF"/>
        <w:wordWrap/>
        <w:spacing w:line="30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It includes the former Gilbert Islands, Ocean Island, and the Phoenix and 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islands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Style w:val="18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18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它包括以前的吉尔伯特群岛，大洋岛，菲尼克斯</w:t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群岛和莱恩群岛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"http://www.baidu.com/link?url=R0lv7hk9skr-sxeMOHIHVhg9j-VMCgUSA9SjbnXTLA0JkUoz-QGOAQ5MXiS99h-5clqGtjBUyfQwubsLO9MnhDcjvqJaSAn5VcIi9WwUncZGiRJ-MfQUZACzNUSgs-p-"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双语例句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"http://www.baidu.com/link?url=R0lv7hk9skr-sxeMOHIHVhg9j-VMCgUSA9SjbnXTLA0JkUoz-QGOAQ5MXiS99h-5clqGtjBUyfQwubsLO9Mnh2ADB0wMKQgfLiX_h4sJrJZ6m5UNlaGtXtk5bkVNP0iV"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百度知道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25" w:name="_Toc30957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Cs w:val="45"/>
          <w:shd w:val="clear" w:fill="FFFFFF"/>
        </w:rPr>
        <w:t>库</w:t>
      </w:r>
      <w:r>
        <w:t>克群岛</w:t>
      </w:r>
      <w:bookmarkEnd w:id="25"/>
    </w:p>
    <w:p>
      <w:pPr>
        <w:pStyle w:val="3"/>
        <w:bidi w:val="0"/>
        <w:rPr>
          <w:rFonts w:hint="default"/>
        </w:rPr>
      </w:pPr>
      <w:bookmarkStart w:id="26" w:name="_Toc4947"/>
      <w:r>
        <w:fldChar w:fldCharType="begin"/>
      </w:r>
      <w:r>
        <w:instrText xml:space="preserve"> HYPERLINK "http://baike.so.com/doc/1929136.html"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26"/>
    </w:p>
    <w:p>
      <w:pPr>
        <w:pStyle w:val="3"/>
        <w:bidi w:val="0"/>
        <w:rPr>
          <w:rFonts w:hint="default"/>
        </w:rPr>
      </w:pPr>
      <w:bookmarkStart w:id="27" w:name="_Toc3025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27"/>
    </w:p>
    <w:p>
      <w:pPr>
        <w:pStyle w:val="3"/>
        <w:bidi w:val="0"/>
        <w:rPr>
          <w:rFonts w:hint="default"/>
        </w:rPr>
      </w:pPr>
      <w:bookmarkStart w:id="28" w:name="_Toc28982"/>
      <w:r>
        <w:t>马绍尔群岛（英文是</w:t>
      </w:r>
      <w:r>
        <w:rPr>
          <w:rFonts w:hint="default"/>
        </w:rPr>
        <w:t>MARSHALL ISLANDS）是密克罗尼西亚群岛最东面的岛群</w:t>
      </w:r>
      <w:bookmarkEnd w:id="28"/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29" w:name="_Toc8862"/>
      <w:r>
        <w:rPr>
          <w:rFonts w:hint="eastAsia"/>
        </w:rPr>
        <w:t>社会群岛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6146"/>
      <w:r>
        <w:rPr>
          <w:rFonts w:hint="eastAsia"/>
          <w:lang w:val="en-US" w:eastAsia="zh-CN"/>
        </w:rPr>
        <w:t>印度洋群岛</w:t>
      </w:r>
      <w:bookmarkEnd w:id="30"/>
    </w:p>
    <w:p>
      <w:pPr>
        <w:pStyle w:val="3"/>
        <w:bidi w:val="0"/>
        <w:rPr>
          <w:rFonts w:hint="eastAsia"/>
          <w:lang w:eastAsia="zh-CN"/>
        </w:rPr>
      </w:pPr>
      <w:bookmarkStart w:id="31" w:name="_Toc5985"/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bookmarkEnd w:id="3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633"/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784"/>
      <w:r>
        <w:rPr>
          <w:rFonts w:hint="eastAsia"/>
          <w:lang w:val="en-US" w:eastAsia="zh-CN"/>
        </w:rPr>
        <w:t>毛里求斯(madagaskar east)</w:t>
      </w:r>
      <w:bookmarkEnd w:id="3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34" w:name="_Toc32205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"https://zh.wikipedia.org/wiki/%E5%AE%89%E8%BE%BE%E6%9B%BC%E7%BE%A4%E5%B2%9B"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安達曼群島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34"/>
    </w:p>
    <w:p>
      <w:pPr>
        <w:pStyle w:val="3"/>
        <w:bidi w:val="0"/>
      </w:pPr>
      <w:bookmarkStart w:id="35" w:name="_Toc16065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"https://zh.wikipedia.org/wiki/%E7%A7%91%E6%91%A9%E7%BD%97%E7%BE%A4%E5%B2%9B" \o "科摩罗群岛"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科摩罗群岛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bookmarkEnd w:id="3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val="en-US" w:eastAsia="zh-CN"/>
        </w:rPr>
      </w:pPr>
      <w:bookmarkStart w:id="36" w:name="_Toc11746"/>
      <w:r>
        <w:rPr>
          <w:rFonts w:hint="eastAsia"/>
        </w:rPr>
        <w:t>克尔格伦群岛（Kerguelen Islands</w:t>
      </w:r>
      <w:bookmarkEnd w:id="3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主岛由克尔格伦主岛和大约300多个小岛组成</w:t>
      </w:r>
    </w:p>
    <w:p>
      <w:pPr>
        <w:rPr>
          <w:rFonts w:hint="default"/>
        </w:rPr>
      </w:pPr>
      <w:r>
        <w:rPr>
          <w:rFonts w:hint="default"/>
        </w:rPr>
        <w:t>Category:印度洋群岛 - 维基百科，自由的百科全书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7630"/>
      <w:r>
        <w:rPr>
          <w:rFonts w:hint="eastAsia"/>
          <w:lang w:val="en-US" w:eastAsia="zh-CN"/>
        </w:rPr>
        <w:t>加勒比海群岛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30490"/>
      <w:r>
        <w:rPr>
          <w:rFonts w:hint="eastAsia"/>
          <w:lang w:val="en-US" w:eastAsia="zh-CN"/>
        </w:rPr>
        <w:t>古巴 巴哈马</w:t>
      </w:r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13131"/>
      <w:r>
        <w:rPr>
          <w:rFonts w:hint="eastAsia"/>
          <w:lang w:val="en-US" w:eastAsia="zh-CN"/>
        </w:rPr>
        <w:t>Fms island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5646"/>
      <w:r>
        <w:rPr>
          <w:rFonts w:hint="eastAsia"/>
          <w:lang w:val="en-US" w:eastAsia="zh-CN"/>
        </w:rPr>
        <w:t>济州岛 富国岛 巴厘岛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0261"/>
      <w:r>
        <w:rPr>
          <w:rFonts w:hint="eastAsia"/>
          <w:lang w:val="en-US" w:eastAsia="zh-CN"/>
        </w:rPr>
        <w:t>斯里兰卡 马达加斯加 tw hk</w:t>
      </w:r>
      <w:bookmarkEnd w:id="41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42" w:name="_Toc990"/>
      <w:r>
        <w:t>塔斯马尼亚</w:t>
      </w:r>
      <w:bookmarkEnd w:id="4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8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塔斯马尼亚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州是澳大利亚联邦唯一的岛州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43" w:name="_Toc14460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"https://zh.wikipedia.org/wiki/%E6%96%B0%E5%87%A0%E5%86%85%E4%BA%9A%E5%B2%9B" \o "新几内亚岛"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9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新几内亚岛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4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18276"/>
      <w:r>
        <w:rPr>
          <w:rFonts w:hint="eastAsia"/>
          <w:lang w:val="en-US" w:eastAsia="zh-CN"/>
        </w:rPr>
        <w:t>拉帕努伊</w:t>
      </w:r>
      <w:bookmarkEnd w:id="44"/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8001"/>
      <w:r>
        <w:rPr>
          <w:rFonts w:hint="eastAsia"/>
          <w:lang w:val="en-US" w:eastAsia="zh-CN"/>
        </w:rPr>
        <w:t>大溪地</w:t>
      </w:r>
      <w:bookmarkEnd w:id="45"/>
    </w:p>
    <w:p>
      <w:pPr>
        <w:pStyle w:val="3"/>
        <w:bidi w:val="0"/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5F8FD"/>
        </w:rPr>
      </w:pPr>
      <w:bookmarkStart w:id="46" w:name="_Toc28877"/>
      <w:r>
        <w:t>汤加王国</w:t>
      </w:r>
      <w:bookmarkEnd w:id="46"/>
    </w:p>
    <w:p>
      <w:pPr>
        <w:pStyle w:val="3"/>
        <w:bidi w:val="0"/>
      </w:pPr>
      <w:bookmarkStart w:id="47" w:name="_Toc15618"/>
      <w:r>
        <w:t>加拉帕戈斯岛，在西班牙语里是“龟岛”的意思</w:t>
      </w:r>
      <w:bookmarkEnd w:id="47"/>
    </w:p>
    <w:p>
      <w:pPr>
        <w:pStyle w:val="3"/>
        <w:bidi w:val="0"/>
        <w:rPr>
          <w:rFonts w:hint="default"/>
        </w:rPr>
      </w:pPr>
      <w:bookmarkStart w:id="48" w:name="_Toc28946"/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"http://baike.so.com/doc/1929136.html"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48"/>
    </w:p>
    <w:p>
      <w:pPr>
        <w:pStyle w:val="3"/>
        <w:bidi w:val="0"/>
        <w:rPr>
          <w:rFonts w:hint="default"/>
        </w:rPr>
      </w:pPr>
      <w:bookmarkStart w:id="49" w:name="_Toc22472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49"/>
    </w:p>
    <w:p>
      <w:pPr>
        <w:pStyle w:val="3"/>
        <w:bidi w:val="0"/>
        <w:rPr>
          <w:rStyle w:val="18"/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</w:pPr>
      <w:bookmarkStart w:id="50" w:name="_Toc29736"/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苏拉威西岛</w:t>
      </w:r>
      <w:bookmarkEnd w:id="50"/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25073"/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福克兰岛 马到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29323"/>
      <w:r>
        <w:rPr>
          <w:rStyle w:val="18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格陵兰岛</w:t>
      </w:r>
      <w:r>
        <w:rPr>
          <w:rStyle w:val="18"/>
          <w:rFonts w:hint="eastAsia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 xml:space="preserve"> 塞班岛 关岛</w:t>
      </w:r>
      <w:bookmarkEnd w:id="52"/>
    </w:p>
    <w:p/>
    <w:p/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D044"/>
    <w:multiLevelType w:val="multilevel"/>
    <w:tmpl w:val="57ECD0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33D81"/>
    <w:rsid w:val="012272DB"/>
    <w:rsid w:val="02035FF3"/>
    <w:rsid w:val="0284478F"/>
    <w:rsid w:val="04250B56"/>
    <w:rsid w:val="05297495"/>
    <w:rsid w:val="064A177C"/>
    <w:rsid w:val="08254E91"/>
    <w:rsid w:val="0B42002B"/>
    <w:rsid w:val="0C505D96"/>
    <w:rsid w:val="0D5F6C08"/>
    <w:rsid w:val="0FBA1882"/>
    <w:rsid w:val="128D3E30"/>
    <w:rsid w:val="12927F3E"/>
    <w:rsid w:val="12CF271E"/>
    <w:rsid w:val="1541222F"/>
    <w:rsid w:val="15C50BAE"/>
    <w:rsid w:val="179D6644"/>
    <w:rsid w:val="183A6E61"/>
    <w:rsid w:val="18DF6940"/>
    <w:rsid w:val="190F7751"/>
    <w:rsid w:val="19CB7B91"/>
    <w:rsid w:val="1A8F3DB3"/>
    <w:rsid w:val="1BD33017"/>
    <w:rsid w:val="1C3B75E8"/>
    <w:rsid w:val="1CAC4667"/>
    <w:rsid w:val="1D7A6F7E"/>
    <w:rsid w:val="1E577CD3"/>
    <w:rsid w:val="204B1C8C"/>
    <w:rsid w:val="20804288"/>
    <w:rsid w:val="209419F0"/>
    <w:rsid w:val="20991426"/>
    <w:rsid w:val="21F76209"/>
    <w:rsid w:val="22473AD6"/>
    <w:rsid w:val="22C13D84"/>
    <w:rsid w:val="22FD1FCB"/>
    <w:rsid w:val="23AD7785"/>
    <w:rsid w:val="25381B67"/>
    <w:rsid w:val="253B1929"/>
    <w:rsid w:val="2628104E"/>
    <w:rsid w:val="27A854AF"/>
    <w:rsid w:val="27AC1752"/>
    <w:rsid w:val="2934064F"/>
    <w:rsid w:val="2A257379"/>
    <w:rsid w:val="2BEC1E82"/>
    <w:rsid w:val="2CBF3133"/>
    <w:rsid w:val="2FA62DFF"/>
    <w:rsid w:val="31660861"/>
    <w:rsid w:val="327C232E"/>
    <w:rsid w:val="32DF6DB0"/>
    <w:rsid w:val="34BC1E13"/>
    <w:rsid w:val="353F732D"/>
    <w:rsid w:val="35DA179A"/>
    <w:rsid w:val="36944933"/>
    <w:rsid w:val="3752692E"/>
    <w:rsid w:val="3856599B"/>
    <w:rsid w:val="38763EC9"/>
    <w:rsid w:val="38A55828"/>
    <w:rsid w:val="3DC83620"/>
    <w:rsid w:val="3E5C05C3"/>
    <w:rsid w:val="3F9F64B4"/>
    <w:rsid w:val="3FB01FAB"/>
    <w:rsid w:val="40033D81"/>
    <w:rsid w:val="412E7B92"/>
    <w:rsid w:val="41706EF1"/>
    <w:rsid w:val="41941E13"/>
    <w:rsid w:val="422725B4"/>
    <w:rsid w:val="42E90CAE"/>
    <w:rsid w:val="43046C7D"/>
    <w:rsid w:val="44FA71C3"/>
    <w:rsid w:val="471D1700"/>
    <w:rsid w:val="473635BC"/>
    <w:rsid w:val="48562E55"/>
    <w:rsid w:val="48730830"/>
    <w:rsid w:val="48D2099F"/>
    <w:rsid w:val="48DC4B94"/>
    <w:rsid w:val="4A987A20"/>
    <w:rsid w:val="4D2234D4"/>
    <w:rsid w:val="4E161A29"/>
    <w:rsid w:val="4E7B66F3"/>
    <w:rsid w:val="4EB32010"/>
    <w:rsid w:val="53062616"/>
    <w:rsid w:val="531F5E18"/>
    <w:rsid w:val="548477A0"/>
    <w:rsid w:val="55BE0443"/>
    <w:rsid w:val="55C135F1"/>
    <w:rsid w:val="58D853DD"/>
    <w:rsid w:val="59C600CB"/>
    <w:rsid w:val="5AC108E9"/>
    <w:rsid w:val="5BB900D8"/>
    <w:rsid w:val="5CD07726"/>
    <w:rsid w:val="5D0D1263"/>
    <w:rsid w:val="5D1667BC"/>
    <w:rsid w:val="5EEB0A3E"/>
    <w:rsid w:val="5FB465DF"/>
    <w:rsid w:val="5FE17F6A"/>
    <w:rsid w:val="6065717B"/>
    <w:rsid w:val="60D069AB"/>
    <w:rsid w:val="60F27F37"/>
    <w:rsid w:val="6138242F"/>
    <w:rsid w:val="61C049AB"/>
    <w:rsid w:val="64C465B9"/>
    <w:rsid w:val="652F5CAE"/>
    <w:rsid w:val="6553604D"/>
    <w:rsid w:val="65DA1D85"/>
    <w:rsid w:val="66C73B45"/>
    <w:rsid w:val="6A9B3FB1"/>
    <w:rsid w:val="6C0B37AA"/>
    <w:rsid w:val="6E1B0A65"/>
    <w:rsid w:val="6FB53F18"/>
    <w:rsid w:val="72727E8E"/>
    <w:rsid w:val="728A328F"/>
    <w:rsid w:val="7469018A"/>
    <w:rsid w:val="74846044"/>
    <w:rsid w:val="749B2111"/>
    <w:rsid w:val="749D02EC"/>
    <w:rsid w:val="749F1B2F"/>
    <w:rsid w:val="75430DE0"/>
    <w:rsid w:val="758C103B"/>
    <w:rsid w:val="76142F97"/>
    <w:rsid w:val="76DC0084"/>
    <w:rsid w:val="78E97CA5"/>
    <w:rsid w:val="795C3765"/>
    <w:rsid w:val="79863D4E"/>
    <w:rsid w:val="7C894B58"/>
    <w:rsid w:val="7DBD2598"/>
    <w:rsid w:val="7F3C02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rPr>
      <w:sz w:val="24"/>
    </w:rPr>
  </w:style>
  <w:style w:type="character" w:styleId="18">
    <w:name w:val="Emphasis"/>
    <w:basedOn w:val="17"/>
    <w:qFormat/>
    <w:uiPriority w:val="0"/>
    <w:rPr>
      <w:i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2016-09-29T08:13:00Z</dcterms:created>
  <dc:creator>Administrator</dc:creator>
  <cp:lastModifiedBy>attil</cp:lastModifiedBy>
  <dcterms:modified xsi:type="dcterms:W3CDTF">2021-06-05T18:55:17Z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