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直播推拉流测试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61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5" w:name="_GoBack"/>
          <w:bookmarkEnd w:id="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vlc播放器拉流</w:t>
          </w:r>
          <w:r>
            <w:tab/>
          </w:r>
          <w:r>
            <w:fldChar w:fldCharType="begin"/>
          </w:r>
          <w:r>
            <w:instrText xml:space="preserve"> PAGEREF _Toc10080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ffmpeg进行推流</w:t>
          </w:r>
          <w:r>
            <w:tab/>
          </w:r>
          <w:r>
            <w:fldChar w:fldCharType="begin"/>
          </w:r>
          <w:r>
            <w:instrText xml:space="preserve"> PAGEREF _Toc21849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19"/>
              <w:shd w:val="clear" w:fill="FFFFFF"/>
              <w:lang w:val="en-US" w:eastAsia="zh-CN"/>
            </w:rPr>
            <w:t xml:space="preserve">1.3. </w:t>
          </w:r>
          <w:r>
            <w:rPr>
              <w:rFonts w:hint="eastAsia"/>
              <w:bCs/>
              <w:szCs w:val="19"/>
              <w:shd w:val="clear" w:fill="FFFFFF"/>
              <w:lang w:val="en-US" w:eastAsia="zh-CN"/>
            </w:rPr>
            <w:t>注意腾讯云测试的时候app和streamid名称要一直推拉六。。</w:t>
          </w:r>
          <w:r>
            <w:tab/>
          </w:r>
          <w:r>
            <w:fldChar w:fldCharType="begin"/>
          </w:r>
          <w:r>
            <w:instrText xml:space="preserve"> PAGEREF _Toc30627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16"/>
            </w:rPr>
            <w:t xml:space="preserve">1.4.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6"/>
              <w:shd w:val="clear" w:fill="FFFFFF"/>
            </w:rPr>
            <w:t>7.ffmpeg本地视频推流测试</w:t>
          </w:r>
          <w:r>
            <w:tab/>
          </w:r>
          <w:r>
            <w:fldChar w:fldCharType="begin"/>
          </w:r>
          <w:r>
            <w:instrText xml:space="preserve"> PAGEREF _Toc18962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bCs/>
              <w:szCs w:val="19"/>
              <w:shd w:val="clear" w:fill="FFFFFF"/>
              <w:lang w:val="en-US" w:eastAsia="zh-CN"/>
            </w:rPr>
            <w:t xml:space="preserve">1.5. </w:t>
          </w:r>
          <w:r>
            <w:rPr>
              <w:rFonts w:hint="eastAsia"/>
              <w:bCs/>
              <w:szCs w:val="19"/>
              <w:shd w:val="clear" w:fill="FFFFFF"/>
              <w:lang w:val="en-US" w:eastAsia="zh-CN"/>
            </w:rPr>
            <w:t>摄像头推流</w:t>
          </w:r>
          <w:r>
            <w:tab/>
          </w:r>
          <w:r>
            <w:fldChar w:fldCharType="begin"/>
          </w:r>
          <w:r>
            <w:instrText xml:space="preserve"> PAGEREF _Toc11536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</w:pPr>
      <w:bookmarkStart w:id="0" w:name="_Toc10080"/>
      <w:r>
        <w:rPr>
          <w:rFonts w:hint="eastAsia"/>
        </w:rPr>
        <w:t>vlc播放器拉流</w:t>
      </w:r>
      <w:bookmarkEnd w:id="0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92" w:afterAutospacing="0" w:line="36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51515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51515"/>
          <w:spacing w:val="0"/>
          <w:sz w:val="19"/>
          <w:szCs w:val="19"/>
          <w:shd w:val="clear" w:fill="FFFFFF"/>
        </w:rPr>
        <w:t>在vlc播放器媒体菜单里打开网络串流，网络URL填写 rtmp://127.0.0.1:1935/myapp/test 点击播放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1" w:name="_Toc21849"/>
      <w:r>
        <w:t>ffmpeg进行推流</w:t>
      </w:r>
      <w:bookmarkEnd w:id="1"/>
    </w:p>
    <w:p>
      <w:pPr>
        <w:pStyle w:val="13"/>
        <w:keepNext w:val="0"/>
        <w:keepLines w:val="0"/>
        <w:widowControl/>
        <w:suppressLineNumbers w:val="0"/>
        <w:wordWrap w:val="0"/>
        <w:spacing w:before="0" w:beforeAutospacing="0" w:after="192" w:afterAutospacing="0" w:line="360" w:lineRule="atLeast"/>
        <w:rPr>
          <w:color w:val="151515"/>
          <w:sz w:val="19"/>
          <w:szCs w:val="19"/>
        </w:rPr>
      </w:pPr>
      <w:del w:id="0">
        <w:r>
          <w:rPr>
            <w:color w:val="151515"/>
            <w:sz w:val="19"/>
            <w:szCs w:val="19"/>
            <w:shd w:val="clear" w:fill="FFFFFF"/>
          </w:rPr>
          <w:delText>推流命令可以自行百度一下</w:delText>
        </w:r>
      </w:del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9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</w:pPr>
      <w:r>
        <w:rPr>
          <w:rStyle w:val="19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  <w:t>ffmpeg -re -i video.mp4 -f flv rtmp://127.0.0.1:1935/myapp/test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9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9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" w:lineRule="atLeast"/>
        <w:ind w:left="0" w:firstLine="0"/>
        <w:jc w:val="left"/>
        <w:textAlignment w:val="center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Style w:val="19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  <w:t>D:\ffmpegbin\ffmpeg.exe</w:t>
      </w:r>
      <w:r>
        <w:rPr>
          <w:rStyle w:val="19"/>
          <w:rFonts w:hint="eastAsia" w:ascii="Consolas" w:hAnsi="Consolas" w:cs="Consolas"/>
          <w:color w:val="333333"/>
          <w:sz w:val="15"/>
          <w:szCs w:val="15"/>
          <w:shd w:val="clear" w:fill="F8F8F8"/>
          <w:lang w:val="en-US" w:eastAsia="zh-CN"/>
        </w:rPr>
        <w:t xml:space="preserve"> </w:t>
      </w:r>
      <w:r>
        <w:rPr>
          <w:rStyle w:val="19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  <w:t xml:space="preserve">-re -i </w:t>
      </w:r>
      <w:r>
        <w:rPr>
          <w:rStyle w:val="19"/>
          <w:rFonts w:hint="eastAsia" w:ascii="Consolas" w:hAnsi="Consolas" w:eastAsia="宋体" w:cs="Consolas"/>
          <w:color w:val="333333"/>
          <w:sz w:val="15"/>
          <w:szCs w:val="15"/>
          <w:shd w:val="clear" w:fill="F8F8F8"/>
          <w:lang w:val="en-US" w:eastAsia="zh-CN"/>
        </w:rPr>
        <w:t>d:/ccc/a</w:t>
      </w:r>
      <w:r>
        <w:rPr>
          <w:rStyle w:val="19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  <w:t xml:space="preserve">.mp4 -f flv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>rtmp://155484.livepush.myqcloud.com/live_appnm1/strm_nm?txSecret=13e0506e53634532d2c2686867d39e4b&amp;txTime=61CE8FBE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9"/>
          <w:rFonts w:hint="default" w:ascii="Consolas" w:hAnsi="Consolas" w:eastAsia="Consolas" w:cs="Consolas"/>
          <w:color w:val="333333"/>
          <w:sz w:val="15"/>
          <w:szCs w:val="15"/>
          <w:shd w:val="clear" w:fill="F8F8F8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9"/>
          <w:rFonts w:hint="eastAsia" w:ascii="Consolas" w:hAnsi="Consolas" w:eastAsia="宋体" w:cs="Consolas"/>
          <w:color w:val="333333"/>
          <w:sz w:val="15"/>
          <w:szCs w:val="15"/>
          <w:shd w:val="clear" w:fill="F8F8F8"/>
          <w:lang w:val="en-US" w:eastAsia="zh-CN"/>
        </w:rPr>
      </w:pPr>
      <w:r>
        <w:rPr>
          <w:rStyle w:val="19"/>
          <w:rFonts w:hint="eastAsia" w:ascii="Consolas" w:hAnsi="Consolas" w:eastAsia="宋体" w:cs="Consolas"/>
          <w:color w:val="333333"/>
          <w:sz w:val="15"/>
          <w:szCs w:val="15"/>
          <w:shd w:val="clear" w:fill="F8F8F8"/>
          <w:lang w:val="en-US" w:eastAsia="zh-CN"/>
        </w:rPr>
        <w:t>D:\ffmpegbin\ffmpeg.exe -re -i d:/ccc/a.mp4 -f flv "rtmp://155484.livepush.myqcloud.com/live_appnm1/strm_nm?txSecret=13e0506e53634532d2c2686867d39e4b&amp;txTime=61CE8FBE"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9"/>
          <w:rFonts w:hint="eastAsia" w:ascii="Consolas" w:hAnsi="Consolas" w:eastAsia="宋体" w:cs="Consolas"/>
          <w:color w:val="333333"/>
          <w:sz w:val="15"/>
          <w:szCs w:val="15"/>
          <w:shd w:val="clear" w:fill="F8F8F8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9"/>
          <w:rFonts w:hint="eastAsia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  <w:r>
        <w:rPr>
          <w:rStyle w:val="19"/>
          <w:rFonts w:hint="eastAsia" w:ascii="Consolas" w:hAnsi="Consolas" w:cs="Consolas"/>
          <w:color w:val="333333"/>
          <w:sz w:val="15"/>
          <w:szCs w:val="15"/>
          <w:shd w:val="clear" w:fill="F8F8F8"/>
          <w:lang w:val="en-US" w:eastAsia="zh-CN"/>
        </w:rPr>
        <w:t>批处理特殊字符参数，使用双引号抱起来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9"/>
          <w:rFonts w:hint="eastAsia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  <w:r>
        <w:rPr>
          <w:rStyle w:val="1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  <w:t>D:\ffmpegbin\ffmpeg.exe -re -i d:/ccc/a.mp4 -f flv "rtmp://155484.livepush.myqcloud.com/live_appnm1/strm_nm?txSecret=13e0506e53634532d2c2686867d39e4b&amp;txTime=61CE8FBE"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  <w:r>
        <w:rPr>
          <w:rStyle w:val="1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  <w:t>D:\ffmpegbin\ffmpeg.exe -re -i d:/ccc/a.mp4 -f flv "rtmp://155484.livepush.myqcloud.com/live_appnm1/strm_nm?txSecret=13e0506e53634532d2c2686867d39e4b&amp;txTime=61CE8FBE"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wordWrap w:val="0"/>
        <w:spacing w:before="120" w:beforeAutospacing="0" w:after="120" w:afterAutospacing="0" w:line="20" w:lineRule="atLeast"/>
        <w:ind w:left="0" w:right="0"/>
        <w:rPr>
          <w:rStyle w:val="1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</w:pPr>
      <w:r>
        <w:rPr>
          <w:rStyle w:val="19"/>
          <w:rFonts w:hint="default" w:ascii="Consolas" w:hAnsi="Consolas" w:cs="Consolas"/>
          <w:color w:val="333333"/>
          <w:sz w:val="15"/>
          <w:szCs w:val="15"/>
          <w:shd w:val="clear" w:fill="F8F8F8"/>
          <w:lang w:val="en-US" w:eastAsia="zh-CN"/>
        </w:rPr>
        <w:t>D:\ffmpegbin\ffmpeg.exe -re -i d:/ccc/a.mp4 -f flv "rtmp://push.sunboyan.cn/live/strn1?txSecret=52cb37b394feb634e0d814618a52858e&amp;txTime=61CE9AB8"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line="22" w:lineRule="atLeast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9753600" cy="54864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6"/>
          <w:rFonts w:hint="eastAsia"/>
          <w:b/>
          <w:bCs/>
          <w:color w:val="151515"/>
          <w:sz w:val="19"/>
          <w:szCs w:val="19"/>
          <w:shd w:val="clear" w:fill="FFFFFF"/>
          <w:lang w:val="en-US" w:eastAsia="zh-CN"/>
        </w:rPr>
      </w:pPr>
      <w:r>
        <w:rPr>
          <w:rStyle w:val="16"/>
          <w:rFonts w:hint="eastAsia"/>
          <w:b/>
          <w:bCs/>
          <w:color w:val="151515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rPr>
          <w:rStyle w:val="16"/>
          <w:rFonts w:hint="eastAsia"/>
          <w:b/>
          <w:bCs/>
          <w:color w:val="151515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Style w:val="16"/>
          <w:rFonts w:hint="default"/>
          <w:b/>
          <w:bCs/>
          <w:color w:val="151515"/>
          <w:sz w:val="19"/>
          <w:szCs w:val="19"/>
          <w:shd w:val="clear" w:fill="FFFFFF"/>
          <w:lang w:val="en-US" w:eastAsia="zh-CN"/>
        </w:rPr>
      </w:pPr>
      <w:bookmarkStart w:id="2" w:name="_Toc30627"/>
      <w:r>
        <w:rPr>
          <w:rStyle w:val="16"/>
          <w:rFonts w:hint="eastAsia"/>
          <w:b/>
          <w:bCs/>
          <w:color w:val="151515"/>
          <w:sz w:val="19"/>
          <w:szCs w:val="19"/>
          <w:shd w:val="clear" w:fill="FFFFFF"/>
          <w:lang w:val="en-US" w:eastAsia="zh-CN"/>
        </w:rPr>
        <w:t>注意腾讯云测试的时候app和streamid名称要一直推拉六。。</w:t>
      </w:r>
      <w:bookmarkEnd w:id="2"/>
    </w:p>
    <w:p>
      <w:pPr>
        <w:rPr>
          <w:rStyle w:val="16"/>
          <w:rFonts w:hint="eastAsia"/>
          <w:b/>
          <w:bCs/>
          <w:color w:val="151515"/>
          <w:sz w:val="19"/>
          <w:szCs w:val="19"/>
          <w:shd w:val="clear" w:fill="FFFFFF"/>
          <w:lang w:val="en-US" w:eastAsia="zh-CN"/>
        </w:rPr>
      </w:pPr>
    </w:p>
    <w:p>
      <w:pPr>
        <w:rPr>
          <w:rStyle w:val="16"/>
          <w:rFonts w:hint="eastAsia"/>
          <w:b/>
          <w:bCs/>
          <w:color w:val="151515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bookmarkStart w:id="3" w:name="_Toc18962"/>
      <w:r>
        <w:rPr>
          <w:rStyle w:val="16"/>
          <w:rFonts w:hint="eastAsia" w:ascii="微软雅黑" w:hAnsi="微软雅黑" w:eastAsia="微软雅黑" w:cs="微软雅黑"/>
          <w:b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7.ffmpeg本地视频推流测试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ffmpeg 推流地址：rtmp://127.0.0.1:1935/live/home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ffmpeg推流测试：ffmpeg.exe -re -i c:\ffmpeg\inputfile.mp4 -vcodec libx264 -acodec aac -f flv rtmp://127.0.0.1:1935/live/home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ffmpeg 拉流测试：ffplay.exe rtmp://localhost:1935/live/home</w:t>
      </w:r>
    </w:p>
    <w:p>
      <w:pPr>
        <w:rPr>
          <w:rStyle w:val="16"/>
          <w:rFonts w:hint="default"/>
          <w:b/>
          <w:bCs/>
          <w:color w:val="151515"/>
          <w:sz w:val="19"/>
          <w:szCs w:val="19"/>
          <w:shd w:val="clear" w:fill="FFFFFF"/>
          <w:lang w:val="en-US" w:eastAsia="zh-CN"/>
        </w:rPr>
      </w:pPr>
    </w:p>
    <w:p>
      <w:pPr>
        <w:pStyle w:val="3"/>
        <w:bidi w:val="0"/>
        <w:rPr>
          <w:rStyle w:val="16"/>
          <w:rFonts w:hint="eastAsia"/>
          <w:b/>
          <w:bCs/>
          <w:color w:val="151515"/>
          <w:sz w:val="19"/>
          <w:szCs w:val="19"/>
          <w:shd w:val="clear" w:fill="FFFFFF"/>
          <w:lang w:val="en-US" w:eastAsia="zh-CN"/>
        </w:rPr>
      </w:pPr>
      <w:bookmarkStart w:id="4" w:name="_Toc11536"/>
      <w:r>
        <w:rPr>
          <w:rStyle w:val="16"/>
          <w:rFonts w:hint="eastAsia"/>
          <w:b/>
          <w:bCs/>
          <w:color w:val="151515"/>
          <w:sz w:val="19"/>
          <w:szCs w:val="19"/>
          <w:shd w:val="clear" w:fill="FFFFFF"/>
          <w:lang w:val="en-US" w:eastAsia="zh-CN"/>
        </w:rPr>
        <w:t>摄像头推流</w:t>
      </w:r>
      <w:bookmarkEnd w:id="4"/>
    </w:p>
    <w:p>
      <w:pPr>
        <w:rPr>
          <w:rStyle w:val="16"/>
          <w:rFonts w:hint="eastAsia"/>
          <w:b/>
          <w:bCs/>
          <w:color w:val="151515"/>
          <w:sz w:val="19"/>
          <w:szCs w:val="19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摄像头推流测试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摄像头推流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ffmpeg -f dshow -i video="USB2.0 PC CAMERA" -vcodec libx264 -preset:v ultrafast -tune:v zerolatency -f flv rtmp://127.0.0.1:1935/live/home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1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麦克风推流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ffmpeg -f dshow -i audio="麦克风 (2- USB2.0 MIC)" -vcodec libx264 -preset:v ultrafast -tune:v zerolatency -f flv rtmp://127.0.0.1:1935/live/123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1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摄像头&amp;麦克风推流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ffmpeg -f dshow -i video="USB2.0 PC CAMERA" -f dshow -i audio="麦克风 (2- USB2.0 MIC)" -vcodec libx264 -preset:v ultrafast -tune:v zerolatency -f flv rtmp://127.0.0.1:1935/live/123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或者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ffmpeg -f dshow -i video="USB2.0 PC CAMERA":audio="麦克风 (2- USB2.0 MIC)" -vcodec libx264 -r 25 -preset:v ultrafast -tune:v zerolatency -f flv rtmp://127.0.0.1:1935/live/123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屏幕推流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首先需要安装一个软件,screen capture recorder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编译好的下载地址是：http://sourceforge.net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1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屏幕推流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ffmpeg -f gdigrab -i desktop -vcodec libx264 -preset:v ultrafast -tune:v zerolatency -f flv rtmp://127.0.0.1:1935/live/home</w:t>
      </w:r>
      <w:r>
        <w:rPr>
          <w:rStyle w:val="17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1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屏幕&amp;麦克风推流</w:t>
      </w:r>
      <w:r>
        <w:rPr>
          <w:rStyle w:val="17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17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ffmpeg -f gdigrab -i "1:0" -vcodec libx264 -preset ultrafast -acodec libmp3lame -ar 44100 -ac 1 -f flv rtmp://127.0.0.1:1935/rtmplive/home</w:t>
      </w:r>
      <w:r>
        <w:rPr>
          <w:rStyle w:val="17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1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屏幕&amp;麦克风&amp;摄像头</w:t>
      </w:r>
      <w:r>
        <w:rPr>
          <w:rStyle w:val="17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Style w:val="17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ffmpeg -f avfoundation -framerate 30 -i "1:0" \-f avfoundation -framerate 30 -video_size 640x480 -i "0" \-c:v libx264 -preset ultrafast \-filter_complex 'overlay=main_w-overlay_w-10:main_h-overlay_h-10' -acodec libmp3lame -ar 44100 -ac 1 -f flv rtmp://localhost:1935/rtmplive/home</w:t>
      </w:r>
    </w:p>
    <w:p>
      <w:pPr>
        <w:rPr>
          <w:rStyle w:val="16"/>
          <w:rFonts w:hint="default"/>
          <w:b/>
          <w:bCs/>
          <w:color w:val="151515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938FDC"/>
    <w:multiLevelType w:val="multilevel"/>
    <w:tmpl w:val="77938FD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3849DC"/>
    <w:rsid w:val="01AA4BCF"/>
    <w:rsid w:val="08643A98"/>
    <w:rsid w:val="10F45708"/>
    <w:rsid w:val="15DD342A"/>
    <w:rsid w:val="1C87140F"/>
    <w:rsid w:val="2B0F4B7E"/>
    <w:rsid w:val="34856219"/>
    <w:rsid w:val="35AA7DAA"/>
    <w:rsid w:val="3A5A446C"/>
    <w:rsid w:val="48602948"/>
    <w:rsid w:val="49C476B9"/>
    <w:rsid w:val="65B05011"/>
    <w:rsid w:val="668071F1"/>
    <w:rsid w:val="6F3849DC"/>
    <w:rsid w:val="7290324B"/>
    <w:rsid w:val="749C2E88"/>
    <w:rsid w:val="74F15780"/>
    <w:rsid w:val="7C0B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  <w:style w:type="character" w:styleId="19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2021-11-14T05:12:00Z</dcterms:created>
  <dc:creator>ati</dc:creator>
  <cp:lastModifiedBy>ati</cp:lastModifiedBy>
  <dcterms:modified xsi:type="dcterms:W3CDTF">2021-11-18T05:55:18Z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187F7232808F43CD909CD3004B7C0BCB</vt:lpwstr>
  </property>
</Properties>
</file>