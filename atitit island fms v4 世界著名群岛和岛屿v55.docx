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Atitit.世界著名群岛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3" w:name="_GoBack"/>
      <w:bookmarkEnd w:id="2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</w:rPr>
        <w:t>克尔格伦群岛（Kerguelen Islands</w:t>
      </w:r>
      <w:r>
        <w:tab/>
      </w:r>
      <w:r>
        <w:fldChar w:fldCharType="begin"/>
      </w:r>
      <w:r>
        <w:instrText xml:space="preserve"> PAGEREF _Toc25138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2.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是位于太平洋中部的岛国，由33个岛屿组成</w:t>
      </w:r>
      <w:r>
        <w:tab/>
      </w:r>
      <w:r>
        <w:fldChar w:fldCharType="begin"/>
      </w:r>
      <w:r>
        <w:instrText xml:space="preserve"> PAGEREF _Toc1031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3. </w:t>
      </w:r>
      <w:r>
        <w:rPr>
          <w:rFonts w:ascii="宋体" w:hAnsi="宋体" w:eastAsia="宋体" w:cs="宋体"/>
          <w:szCs w:val="24"/>
        </w:rPr>
        <w:t>[词典]莱恩群岛(位于中太平洋);</w:t>
      </w:r>
      <w:r>
        <w:tab/>
      </w:r>
      <w:r>
        <w:fldChar w:fldCharType="begin"/>
      </w:r>
      <w:r>
        <w:instrText xml:space="preserve"> PAGEREF _Toc31483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库克群岛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福克兰群岛（英语Falkland Islands，为英国所使用的称呼）</w:t>
      </w:r>
      <w:r>
        <w:tab/>
      </w:r>
      <w:r>
        <w:fldChar w:fldCharType="begin"/>
      </w:r>
      <w:r>
        <w:instrText xml:space="preserve"> PAGEREF _Toc6643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r>
        <w:tab/>
      </w:r>
      <w:r>
        <w:fldChar w:fldCharType="begin"/>
      </w:r>
      <w:r>
        <w:instrText xml:space="preserve"> PAGEREF _Toc3818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r>
        <w:tab/>
      </w:r>
      <w:r>
        <w:fldChar w:fldCharType="begin"/>
      </w:r>
      <w:r>
        <w:instrText xml:space="preserve"> PAGEREF _Toc28192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毛里求斯(madagaskar east)</w:t>
      </w:r>
      <w:r>
        <w:tab/>
      </w:r>
      <w:r>
        <w:fldChar w:fldCharType="begin"/>
      </w:r>
      <w:r>
        <w:instrText xml:space="preserve"> PAGEREF _Toc14297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社会群岛</w:t>
      </w:r>
      <w:r>
        <w:tab/>
      </w:r>
      <w:r>
        <w:fldChar w:fldCharType="begin"/>
      </w:r>
      <w:r>
        <w:instrText xml:space="preserve"> PAGEREF _Toc32656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</w:rPr>
        <w:t>洛克群岛</w:t>
      </w:r>
      <w:r>
        <w:tab/>
      </w:r>
      <w:r>
        <w:fldChar w:fldCharType="begin"/>
      </w:r>
      <w:r>
        <w:instrText xml:space="preserve"> PAGEREF _Toc26868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>可可斯岛</w:t>
      </w:r>
      <w:r>
        <w:tab/>
      </w:r>
      <w:r>
        <w:fldChar w:fldCharType="begin"/>
      </w:r>
      <w:r>
        <w:instrText xml:space="preserve"> PAGEREF _Toc7580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4"/>
          <w:shd w:val="clear" w:fill="FFFFFF"/>
        </w:rPr>
        <w:t xml:space="preserve">12.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科隆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群岛（Archipiélago de Colón、西班牙语：Islas Galapagos）：即加拉帕戈斯群岛。隶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szCs w:val="24"/>
        </w:rPr>
        <w:t xml:space="preserve">13.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我国著名的群岛</w:t>
      </w:r>
      <w:r>
        <w:tab/>
      </w:r>
      <w:r>
        <w:fldChar w:fldCharType="begin"/>
      </w:r>
      <w:r>
        <w:instrText xml:space="preserve"> PAGEREF _Toc28771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 xml:space="preserve">14.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>库克群岛</w:t>
      </w:r>
      <w:r>
        <w:tab/>
      </w:r>
      <w:r>
        <w:fldChar w:fldCharType="begin"/>
      </w:r>
      <w:r>
        <w:instrText xml:space="preserve"> PAGEREF _Toc17709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15.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_Toc20259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16.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>社会群岛</w:t>
      </w:r>
      <w:r>
        <w:tab/>
      </w:r>
      <w:r>
        <w:fldChar w:fldCharType="begin"/>
      </w:r>
      <w:r>
        <w:instrText xml:space="preserve"> PAGEREF _Toc19034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Fms island</w:t>
      </w:r>
      <w:r>
        <w:tab/>
      </w:r>
      <w:r>
        <w:fldChar w:fldCharType="begin"/>
      </w:r>
      <w:r>
        <w:instrText xml:space="preserve"> PAGEREF _Toc18898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18.1. </w:t>
      </w:r>
      <w:r>
        <w:t>塔斯马尼亚</w:t>
      </w:r>
      <w:r>
        <w:tab/>
      </w:r>
      <w:r>
        <w:fldChar w:fldCharType="begin"/>
      </w:r>
      <w:r>
        <w:instrText xml:space="preserve"> PAGEREF _Toc4044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18.2. </w:t>
      </w:r>
      <w:r>
        <w:rPr>
          <w:rFonts w:hint="eastAsia"/>
          <w:lang w:val="en-US" w:eastAsia="zh-CN"/>
        </w:rPr>
        <w:t>拉帕努伊</w:t>
      </w:r>
      <w:r>
        <w:tab/>
      </w:r>
      <w:r>
        <w:fldChar w:fldCharType="begin"/>
      </w:r>
      <w:r>
        <w:instrText xml:space="preserve"> PAGEREF _Toc14185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18.3. </w:t>
      </w:r>
      <w:r>
        <w:rPr>
          <w:rFonts w:hint="eastAsia"/>
          <w:lang w:val="en-US" w:eastAsia="zh-CN"/>
        </w:rPr>
        <w:t>大溪地</w:t>
      </w:r>
      <w:r>
        <w:tab/>
      </w:r>
      <w:r>
        <w:fldChar w:fldCharType="begin"/>
      </w:r>
      <w:r>
        <w:instrText xml:space="preserve"> PAGEREF _Toc16357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5F8FD"/>
        </w:rPr>
        <w:t xml:space="preserve">18.4. </w:t>
      </w:r>
      <w:r>
        <w:t>汤加王国</w:t>
      </w:r>
      <w:r>
        <w:tab/>
      </w:r>
      <w:r>
        <w:fldChar w:fldCharType="begin"/>
      </w:r>
      <w:r>
        <w:instrText xml:space="preserve"> PAGEREF _Toc9387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18.5. </w:t>
      </w:r>
      <w:r>
        <w:t>加拉帕戈斯岛，在西班牙语里是“龟岛”的意思</w:t>
      </w:r>
      <w:r>
        <w:tab/>
      </w:r>
      <w:r>
        <w:fldChar w:fldCharType="begin"/>
      </w:r>
      <w:r>
        <w:instrText xml:space="preserve"> PAGEREF _Toc18197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5138"/>
      <w:r>
        <w:rPr>
          <w:rFonts w:hint="eastAsia"/>
        </w:rPr>
        <w:t>克尔格伦群岛（Kerguelen Islands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主岛由克尔格伦主岛和大约300多个小岛组成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" w:name="_Toc1031"/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是位于太平洋中部的岛国，由33个岛屿组成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2" w:name="_Toc31483"/>
      <w:r>
        <w:rPr>
          <w:rFonts w:ascii="宋体" w:hAnsi="宋体" w:eastAsia="宋体" w:cs="宋体"/>
          <w:color w:val="999999"/>
          <w:sz w:val="24"/>
          <w:szCs w:val="24"/>
        </w:rPr>
        <w:t>[词典]</w:t>
      </w:r>
      <w:r>
        <w:rPr>
          <w:rFonts w:ascii="宋体" w:hAnsi="宋体" w:eastAsia="宋体" w:cs="宋体"/>
          <w:sz w:val="24"/>
          <w:szCs w:val="24"/>
        </w:rPr>
        <w:t>莱恩群岛(位于中太平洋);</w:t>
      </w:r>
      <w:bookmarkEnd w:id="2"/>
    </w:p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It includes the former Gilbert Islands, Ocean Island, and the Phoenix and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islands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它包括以前的吉尔伯特群岛，大洋岛，菲尼克斯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群岛和莱恩群岛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"http://www.baidu.com/link?url=R0lv7hk9skr-sxeMOHIHVhg9j-VMCgUSA9SjbnXTLA0JkUoz-QGOAQ5MXiS99h-5clqGtjBUyfQwubsLO9MnhDcjvqJaSAn5VcIi9WwUncZGiRJ-MfQUZACzNUSgs-p-"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双语例句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"http://www.baidu.com/link?url=R0lv7hk9skr-sxeMOHIHVhg9j-VMCgUSA9SjbnXTLA0JkUoz-QGOAQ5MXiS99h-5clqGtjBUyfQwubsLO9Mnh2ADB0wMKQgfLiX_h4sJrJZ6m5UNlaGtXtk5bkVNP0iV"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317"/>
      <w:r>
        <w:rPr>
          <w:rFonts w:hint="eastAsia"/>
          <w:lang w:val="en-US" w:eastAsia="zh-CN"/>
        </w:rPr>
        <w:t>库克群岛</w:t>
      </w:r>
      <w:bookmarkEnd w:id="3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6643"/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福克兰群岛（英语Falkland Islands，为英国所使用的称呼）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该群岛是一位于南大西洋的群岛，分为东福克兰群岛和西福克兰群岛，总计有778座小岛，总面积12,173平方公里</w:t>
      </w:r>
    </w:p>
    <w:p>
      <w:pPr>
        <w:pStyle w:val="2"/>
        <w:rPr>
          <w:rFonts w:hint="eastAsia"/>
          <w:lang w:eastAsia="zh-CN"/>
        </w:rPr>
      </w:pPr>
      <w:bookmarkStart w:id="5" w:name="_Toc3818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8192"/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14297"/>
      <w:r>
        <w:rPr>
          <w:rFonts w:hint="eastAsia"/>
          <w:lang w:val="en-US" w:eastAsia="zh-CN"/>
        </w:rPr>
        <w:t>毛里求斯(madagaskar east)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32656"/>
      <w:r>
        <w:rPr>
          <w:rFonts w:hint="eastAsia"/>
          <w:lang w:val="en-US" w:eastAsia="zh-CN"/>
        </w:rPr>
        <w:t>社会群岛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26868"/>
      <w:r>
        <w:rPr>
          <w:rFonts w:hint="eastAsia"/>
        </w:rPr>
        <w:t>洛克群岛</w:t>
      </w:r>
      <w:bookmarkEnd w:id="9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洛克群岛在帕劳语中被称之为「Chelbacheb」，因2005年初播出的美国真人秀《幸存者》第10季帕劳篇闻名遐迩。这个群岛由250至300座岛屿构成，总陆地面积仅有18平方英里(约合47平方公里)，丰富的生态多样性是其骄傲的所在。这些石灰岩岛和珊瑚岛最高点高出海平面680英尺(约合207米)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10" w:name="_Toc7580"/>
      <w:r>
        <w:rPr>
          <w:rFonts w:hint="eastAsia"/>
        </w:rPr>
        <w:t>可可斯岛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有点像北方的加拉帕戈斯群岛，它孤零零地躲在太平洋一角，距离哥斯达黎加西海岸大约有340英里(550公里)。这座大致呈矩形的小岛，面积是9.2平方英里(约合23.85平方公里)，上面生活着一定数量的鹿、野猪、野猫和人类有意或无意引入的老鼠。尽管这里有充足的可用淡水资源，但人类从没在这里长期定居过，可可斯岛的周围水域里生活着大量海洋生物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bookmarkStart w:id="11" w:name="_Toc2198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科隆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（Archipiélago de Colón、西班牙语：Islas Galapagos）：即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。隶</w:t>
      </w:r>
      <w:bookmarkEnd w:id="1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300"/>
        </w:tabs>
        <w:wordWrap w:val="0"/>
        <w:spacing w:before="0" w:beforeAutospacing="0" w:after="376" w:afterAutospacing="0" w:line="390" w:lineRule="atLeast"/>
        <w:ind w:left="0" w:right="0"/>
        <w:rPr>
          <w:rFonts w:ascii="微软雅黑" w:hAnsi="微软雅黑" w:eastAsia="微软雅黑" w:cs="微软雅黑"/>
          <w:b/>
          <w:i w:val="0"/>
          <w:sz w:val="24"/>
          <w:szCs w:val="24"/>
        </w:rPr>
      </w:pPr>
      <w:bookmarkStart w:id="12" w:name="_Toc2877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我国著名的群岛</w:t>
      </w:r>
      <w:bookmarkEnd w:id="12"/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我国著名的群岛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"http://zhidao.baidu.com/javascript:void(0)" \o "" \t "http://zhidao.baidu.com/_blank"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1928615133601866267?sharesource=weibo&amp;title=%E6%88%91%E5%9B%BD%E8%91%97%E5%90%8D%E7%9A%84%E7%BE%A4%E5%B2%9B_%E7%99%BE%E5%BA%A6%E7%9F%A5%E9%81%93&amp;pic=http://img.baidu.com/img/iknow/zhidaologo.png" \t "http://zhidao.baidu.com/_blank"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1928615133601866267?sharesource=qq&amp;title=%E6%88%91%E5%9B%BD%E8%91%97%E5%90%8D%E7%9A%84%E7%BE%A4%E5%B2%9B_%E7%99%BE%E5%BA%A6%E7%9F%A5%E9%81%93&amp;pics=http://img.baidu.com/img/iknow/zhidaologo.png" \t "http://zhidao.baidu.com/_blank"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1928615133601866267?sharesource=qzone&amp;title=%E6%88%91%E5%9B%BD%E8%91%97%E5%90%8D%E7%9A%84%E7%BE%A4%E5%B2%9B_%E7%99%BE%E5%BA%A6%E7%9F%A5%E9%81%93&amp;pics=http://img.baidu.com/img/iknow/zhidaologo.png" \t "http://zhidao.baidu.com/_blank"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"http://zhidao.baidu.com/usercenter?uid=ba6230b21f4f8a6fb3c3cbfbdfa8cee1"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赵永春39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28 次  2016-09-06 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2016-09-06 21:35</w:t>
      </w:r>
      <w:r>
        <w:rPr>
          <w:rFonts w:hint="eastAsia" w:ascii="微软雅黑" w:hAnsi="微软雅黑" w:eastAsia="微软雅黑" w:cs="微软雅黑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"https://www.baidu.com/s?wd=%E8%88%9F%E5%B1%B1%E7%BE%A4%E5%B2%9B&amp;tn=44039180_cpr&amp;fenlei=mv6quAkxTZn0IZRqIHckPjm4nH00T1dBuH0sn1msuhFWn1fLuHcs0ZwV5Hcvrjm3rH6sPfKWUMw85HfYnjn4nH6sgvPsT6KdThsqpZwYTjCEQLGCpyw9Uz4Bmy-bIi4WUvYETgN-TLwGUv3EnHbzrjmkPHD1n1msnH6vPWcvPs"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舟山群岛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：为我国最大群岛，古称海中洲，位于长江口以南、杭州湾以东的浙江省北部海域。共有岛屿1339个（占了我国海岛总数的1/5），其中1平方公里以上的大岛有58个，最大的岛是舟山岛。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长山群岛：位于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"https://www.baidu.com/s?wd=%E8%BE%BD%E4%B8%9C%E5%8D%8A%E5%B2%9B&amp;tn=44039180_cpr&amp;fenlei=mv6quAkxTZn0IZRqIHckPjm4nH00T1dBuH0sn1msuhFWn1fLuHcs0ZwV5Hcvrjm3rH6sPfKWUMw85HfYnjn4nH6sgvPsT6KdThsqpZwYTjCEQLGCpyw9Uz4Bmy-bIi4WUvYETgN-TLwGUv3EnHbzrjmkPHD1n1msnH6vPWcvPs"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辽东半岛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大连市东南，由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"https://www.baidu.com/s?wd=%E5%A4%A7%E9%95%BF%E5%B1%B1%E5%B2%9B&amp;tn=44039180_cpr&amp;fenlei=mv6quAkxTZn0IZRqIHckPjm4nH00T1dBuH0sn1msuhFWn1fLuHcs0ZwV5Hcvrjm3rH6sPfKWUMw85HfYnjn4nH6sgvPsT6KdThsqpZwYTjCEQLGCpyw9Uz4Bmy-bIi4WUvYETgN-TLwGUv3EnHbzrjmkPHD1n1msnH6vPWcvPs"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大长山岛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"https://www.baidu.com/s?wd=%E5%B0%8F%E9%95%BF%E5%B1%B1%E5%B2%9B&amp;tn=44039180_cpr&amp;fenlei=mv6quAkxTZn0IZRqIHckPjm4nH00T1dBuH0sn1msuhFWn1fLuHcs0ZwV5Hcvrjm3rH6sPfKWUMw85HfYnjn4nH6sgvPsT6KdThsqpZwYTjCEQLGCpyw9Uz4Bmy-bIi4WUvYETgN-TLwGUv3EnHbzrjmkPHD1n1msnH6vPWcvPs"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、獐子岛、广鹿岛、石城岛、海洋岛等142个岛屿组成。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庙岛群岛：位于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"https://www.baidu.com/s?wd=%E5%B1%B1%E4%B8%9C%E5%8D%8A%E5%B2%9B&amp;tn=44039180_cpr&amp;fenlei=mv6quAkxTZn0IZRqIHckPjm4nH00T1dBuH0sn1msuhFWn1fLuHcs0ZwV5Hcvrjm3rH6sPfKWUMw85HfYnjn4nH6sgvPsT6KdThsqpZwYTjCEQLGCpyw9Uz4Bmy-bIi4WUvYETgN-TLwGUv3EnHbzrjmkPHD1n1msnH6vPWcvPs"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山东半岛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烟台市西北，由32个岛屿组成，其主岛又称长岛（旧名长山岛，分为南岛和北岛），古称沙门岛。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"https://www.baidu.com/s?wd=%E4%B8%87%E5%B1%B1%E7%BE%A4%E5%B2%9B&amp;tn=44039180_cpr&amp;fenlei=mv6quAkxTZn0IZRqIHckPjm4nH00T1dBuH0sn1msuhFWn1fLuHcs0ZwV5Hcvrjm3rH6sPfKWUMw85HfYnjn4nH6sgvPsT6KdThsqpZwYTjCEQLGCpyw9Uz4Bmy-bIi4WUvYETgN-TLwGUv3EnHbzrjmkPHD1n1msnH6vPWcvPs"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万山群岛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：位于珠江入海口，共有大小岛屿300多个，分由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A6%99%E6%B8%AF%E7%89%B9%E5%88%AB%E8%A1%8C%E6%94%BF%E5%8C%BA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香港特别行政区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和广东珠海市管辖。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"https://www.baidu.com/s?wd=%E4%B8%9C%E6%B2%99%E7%BE%A4%E5%B2%9B&amp;tn=44039180_cpr&amp;fenlei=mv6quAkxTZn0IZRqIHckPjm4nH00T1dBuH0sn1msuhFWn1fLuHcs0ZwV5Hcvrjm3rH6sPfKWUMw85HfYnjn4nH6sgvPsT6KdThsqpZwYTjCEQLGCpyw9Uz4Bmy-bIi4WUvYETgN-TLwGUv3EnHbzrjmkPHD1n1msnH6vPWcvPs"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东沙群岛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：位于中国广东、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、台湾岛及菲律宾吕宋岛的中间位置，由东沙岛（为主岛，古称月牙岛）、东沙礁、南卫滩和北卫滩组成。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"https://www.baidu.com/s?wd=%E8%A5%BF%E6%B2%99%E7%BE%A4%E5%B2%9B&amp;tn=44039180_cpr&amp;fenlei=mv6quAkxTZn0IZRqIHckPjm4nH00T1dBuH0sn1msuhFWn1fLuHcs0ZwV5Hcvrjm3rH6sPfKWUMw85HfYnjn4nH6sgvPsT6KdThsqpZwYTjCEQLGCpyw9Uz4Bmy-bIi4WUvYETgN-TLwGUv3EnHbzrjmkPHD1n1msnH6vPWcvPs"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西沙群岛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：位于南海的西北部，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南沙群岛：位于南海的中南部，由230多个岛屿、沙洲、礁组成，其中有11个岛屿、5个沙洲、20个礁是露出水面的。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金门列岛：位于福建厦门之东南，由金门岛、小金门岛、大担岛、二担岛、东碇岛、北碇岛等等12个岛屿组成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15"/>
        <w:tblW w:w="432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3"/>
        <w:gridCol w:w="1625"/>
        <w:gridCol w:w="135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36"/>
                <w:szCs w:val="36"/>
                <w:lang w:val="en-US" w:eastAsia="zh-CN" w:bidi="ar"/>
              </w:rPr>
              <w:t>Vanuatu</w:t>
            </w:r>
          </w:p>
        </w:tc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英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[ˌvɑ:nu:ˈɑ:tu:]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3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美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[ˌvɑnuˈɑtu]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301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252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[词典]</w:t>
            </w:r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瓦努阿图（西南太平洋岛国）;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马绍尔群岛（英文是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MARSHALL ISLANDS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）是密克罗尼西亚群岛最东面的岛群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特里斯坦-达库尼亚群岛（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Tristan da Cunha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）是南大西洋的一个火山群岛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Azores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葡萄牙航海家发现了亚速尔群岛，长期以来，该群岛一直是大西洋航线的重要补给点。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土阿莫土群岛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（Tuamotu Archipelago，简称Tuamotus；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onga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Marquesas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Islands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马克萨斯群岛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Marquesas Islands,是在太平洋中南部,法属波利尼西亚东北部的岛群,位于南纬7°50′-10°3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　高更已经长眠，不再离去，岛上的后代们，他们的生活，就像高更所希翼的那样，做梦、恋爱和唱歌。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bookmarkStart w:id="13" w:name="_Toc17709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库克群岛</w:t>
      </w:r>
      <w:bookmarkEnd w:id="13"/>
    </w:p>
    <w:p>
      <w:pPr>
        <w:pStyle w:val="2"/>
        <w:rPr>
          <w:rFonts w:hint="default"/>
        </w:rPr>
      </w:pPr>
      <w:bookmarkStart w:id="14" w:name="_Toc20259"/>
      <w:r>
        <w:fldChar w:fldCharType="begin"/>
      </w:r>
      <w:r>
        <w:instrText xml:space="preserve"> HYPERLINK "http://baike.so.com/doc/1929136.html"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14"/>
    </w:p>
    <w:p>
      <w:pPr>
        <w:pStyle w:val="2"/>
        <w:rPr>
          <w:rFonts w:hint="default"/>
        </w:rPr>
      </w:pPr>
      <w:bookmarkStart w:id="15" w:name="_Toc30707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15"/>
    </w:p>
    <w:p>
      <w:pPr>
        <w:pStyle w:val="2"/>
        <w:rPr>
          <w:rFonts w:hint="default"/>
        </w:rPr>
      </w:pPr>
      <w:bookmarkStart w:id="16" w:name="_Toc19034"/>
      <w:r>
        <w:rPr>
          <w:rFonts w:hint="eastAsia"/>
        </w:rPr>
        <w:t>社会群岛</w:t>
      </w:r>
      <w:bookmarkEnd w:id="16"/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8898"/>
      <w:r>
        <w:rPr>
          <w:rFonts w:hint="eastAsia"/>
          <w:lang w:val="en-US" w:eastAsia="zh-CN"/>
        </w:rPr>
        <w:t>Fms island</w:t>
      </w:r>
      <w:bookmarkEnd w:id="17"/>
    </w:p>
    <w:p>
      <w:pPr>
        <w:pStyle w:val="3"/>
      </w:pPr>
      <w:bookmarkStart w:id="18" w:name="_Toc4044"/>
      <w:r>
        <w:t>塔斯马尼亚</w:t>
      </w:r>
      <w:bookmarkEnd w:id="18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州是澳大利亚联邦唯一的岛州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4185"/>
      <w:r>
        <w:rPr>
          <w:rFonts w:hint="eastAsia"/>
          <w:lang w:val="en-US" w:eastAsia="zh-CN"/>
        </w:rPr>
        <w:t>拉帕努伊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6357"/>
      <w:r>
        <w:rPr>
          <w:rFonts w:hint="eastAsia"/>
          <w:lang w:val="en-US" w:eastAsia="zh-CN"/>
        </w:rPr>
        <w:t>大溪地</w:t>
      </w:r>
      <w:bookmarkEnd w:id="20"/>
    </w:p>
    <w:p>
      <w:pPr>
        <w:pStyle w:val="3"/>
        <w:bidi w:val="0"/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5F8FD"/>
        </w:rPr>
      </w:pPr>
      <w:bookmarkStart w:id="21" w:name="_Toc9387"/>
      <w:r>
        <w:t>汤加王国</w:t>
      </w:r>
      <w:bookmarkEnd w:id="21"/>
    </w:p>
    <w:p>
      <w:pPr>
        <w:pStyle w:val="3"/>
        <w:bidi w:val="0"/>
      </w:pPr>
      <w:bookmarkStart w:id="22" w:name="_Toc18197"/>
      <w:r>
        <w:t>加拉帕戈斯岛，在西班牙语里是“龟岛”的意思</w:t>
      </w:r>
      <w:bookmarkEnd w:id="22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"http://baike.so.com/doc/1929136.html"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图瓦卢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"http://baike.so.com/doc/2893268.html"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瑙鲁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"http://baike.so.com/doc/1930852.html"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所罗门群岛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"http://baike.so.com/doc/2334600.html"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"http://baike.so.com/doc/2907838.html"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斐济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"http://baike.so.com/doc/892664.html"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马绍尔群岛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</w:p>
    <w:p/>
    <w:p/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3D81"/>
    <w:rsid w:val="012272DB"/>
    <w:rsid w:val="0B42002B"/>
    <w:rsid w:val="0C505D96"/>
    <w:rsid w:val="0D5F6C08"/>
    <w:rsid w:val="12927F3E"/>
    <w:rsid w:val="18DF6940"/>
    <w:rsid w:val="1BD33017"/>
    <w:rsid w:val="1C3B75E8"/>
    <w:rsid w:val="1CAC4667"/>
    <w:rsid w:val="204B1C8C"/>
    <w:rsid w:val="209419F0"/>
    <w:rsid w:val="22C13D84"/>
    <w:rsid w:val="22FD1FCB"/>
    <w:rsid w:val="253B1929"/>
    <w:rsid w:val="27AC1752"/>
    <w:rsid w:val="2934064F"/>
    <w:rsid w:val="2A257379"/>
    <w:rsid w:val="2BEC1E82"/>
    <w:rsid w:val="2FA62DFF"/>
    <w:rsid w:val="31660861"/>
    <w:rsid w:val="32DF6DB0"/>
    <w:rsid w:val="353F732D"/>
    <w:rsid w:val="36944933"/>
    <w:rsid w:val="3752692E"/>
    <w:rsid w:val="3856599B"/>
    <w:rsid w:val="38763EC9"/>
    <w:rsid w:val="38A55828"/>
    <w:rsid w:val="3DC83620"/>
    <w:rsid w:val="3E5C05C3"/>
    <w:rsid w:val="3F9F64B4"/>
    <w:rsid w:val="3FB01FAB"/>
    <w:rsid w:val="40033D81"/>
    <w:rsid w:val="471D1700"/>
    <w:rsid w:val="473635BC"/>
    <w:rsid w:val="48562E55"/>
    <w:rsid w:val="4E161A29"/>
    <w:rsid w:val="4EB32010"/>
    <w:rsid w:val="53062616"/>
    <w:rsid w:val="531F5E18"/>
    <w:rsid w:val="548477A0"/>
    <w:rsid w:val="55BE0443"/>
    <w:rsid w:val="5BB900D8"/>
    <w:rsid w:val="5D0D1263"/>
    <w:rsid w:val="5D1667BC"/>
    <w:rsid w:val="60D069AB"/>
    <w:rsid w:val="61C049AB"/>
    <w:rsid w:val="74846044"/>
    <w:rsid w:val="749F1B2F"/>
    <w:rsid w:val="75430DE0"/>
    <w:rsid w:val="758C103B"/>
    <w:rsid w:val="76142F97"/>
    <w:rsid w:val="78E97CA5"/>
    <w:rsid w:val="7C894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2016-09-29T08:13:00Z</dcterms:created>
  <dc:creator>Administrator</dc:creator>
  <cp:lastModifiedBy>attil</cp:lastModifiedBy>
  <dcterms:modified xsi:type="dcterms:W3CDTF">2021-06-05T08:02:08Z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