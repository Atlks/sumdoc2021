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island fms v8 世界著名群岛和岛屿v55 岛屿面积名单录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按照面积兼具名气排名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Atitit.世界著名群岛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76" w:name="_GoBack"/>
      <w:bookmarkEnd w:id="7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大陆和岛屿区别在于面积</w:t>
      </w:r>
      <w:r>
        <w:tab/>
      </w:r>
      <w:r>
        <w:fldChar w:fldCharType="begin"/>
      </w:r>
      <w:r>
        <w:instrText xml:space="preserve"> PAGEREF _Toc24080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按照面积排名top20的岛屿</w:t>
      </w:r>
      <w:r>
        <w:tab/>
      </w:r>
      <w:r>
        <w:fldChar w:fldCharType="begin"/>
      </w:r>
      <w:r>
        <w:instrText xml:space="preserve"> PAGEREF _Toc8786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 xml:space="preserve">岛群 </w:t>
      </w:r>
      <w:r>
        <w:rPr>
          <w:rFonts w:hint="eastAsia"/>
        </w:rPr>
        <w:t>波利尼西亚（Polynesia， 美拉尼西亚（Melanesia， 密克罗尼西亚（Micronesia）</w:t>
      </w:r>
      <w:r>
        <w:tab/>
      </w:r>
      <w:r>
        <w:fldChar w:fldCharType="begin"/>
      </w:r>
      <w:r>
        <w:instrText xml:space="preserve"> PAGEREF _Toc21981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i w:val="0"/>
          <w:szCs w:val="24"/>
        </w:rPr>
        <w:t xml:space="preserve">4.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36"/>
          <w:shd w:val="clear" w:fill="FFFFFF"/>
        </w:rPr>
        <w:t>我国著名的群岛</w:t>
      </w:r>
      <w:r>
        <w:tab/>
      </w:r>
      <w:r>
        <w:fldChar w:fldCharType="begin"/>
      </w:r>
      <w:r>
        <w:instrText xml:space="preserve"> PAGEREF _Toc5941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东南亚岛屿</w:t>
      </w:r>
      <w:r>
        <w:tab/>
      </w:r>
      <w:r>
        <w:fldChar w:fldCharType="begin"/>
      </w:r>
      <w:r>
        <w:instrText xml:space="preserve"> PAGEREF _Toc26738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Cn tw hk 海南岛</w:t>
      </w:r>
      <w:r>
        <w:tab/>
      </w:r>
      <w:r>
        <w:fldChar w:fldCharType="begin"/>
      </w:r>
      <w:r>
        <w:instrText xml:space="preserve"> PAGEREF _Toc31065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i w:val="0"/>
          <w:caps w:val="0"/>
          <w:spacing w:val="0"/>
          <w:szCs w:val="24"/>
          <w:shd w:val="clear" w:fill="FFFFFF"/>
          <w:lang w:val="en-US" w:eastAsia="zh-CN"/>
        </w:rPr>
        <w:t xml:space="preserve">5.2. </w:t>
      </w:r>
      <w:r>
        <w:rPr>
          <w:rFonts w:hint="eastAsia"/>
          <w:i w:val="0"/>
          <w:caps w:val="0"/>
          <w:spacing w:val="0"/>
          <w:szCs w:val="24"/>
          <w:shd w:val="clear" w:fill="FFFFFF"/>
        </w:rPr>
        <w:t>sakhalin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16"/>
          <w:shd w:val="clear" w:fill="FFFFFF"/>
          <w:lang w:val="en-US" w:eastAsia="zh-CN" w:bidi="ar"/>
        </w:rPr>
        <w:t>萨哈林</w:t>
      </w:r>
      <w:r>
        <w:rPr>
          <w:rFonts w:hint="eastAsia" w:ascii="Arial" w:hAnsi="Arial" w:eastAsia="宋体" w:cs="Arial"/>
          <w:i w:val="0"/>
          <w:caps w:val="0"/>
          <w:spacing w:val="0"/>
          <w:kern w:val="0"/>
          <w:szCs w:val="16"/>
          <w:shd w:val="clear" w:fill="FFFFFF"/>
          <w:lang w:val="en-US" w:eastAsia="zh-CN" w:bidi="ar"/>
        </w:rPr>
        <w:t xml:space="preserve">岛 </w:t>
      </w:r>
      <w:r>
        <w:rPr>
          <w:i w:val="0"/>
          <w:caps w:val="0"/>
          <w:spacing w:val="0"/>
          <w:szCs w:val="24"/>
          <w:shd w:val="clear" w:fill="FFFFFF"/>
        </w:rPr>
        <w:t>库页岛</w:t>
      </w:r>
      <w:r>
        <w:tab/>
      </w:r>
      <w:r>
        <w:fldChar w:fldCharType="begin"/>
      </w:r>
      <w:r>
        <w:instrText xml:space="preserve"> PAGEREF _Toc11134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菲律宾 吕宋岛 巴拉望 Cebu宿务 打我群岛 弥撒也群岛</w:t>
      </w:r>
      <w:r>
        <w:tab/>
      </w:r>
      <w:r>
        <w:fldChar w:fldCharType="begin"/>
      </w:r>
      <w:r>
        <w:instrText xml:space="preserve"> PAGEREF _Toc20082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巴厘岛 富国岛 济州岛</w:t>
      </w:r>
      <w:r>
        <w:tab/>
      </w:r>
      <w:r>
        <w:fldChar w:fldCharType="begin"/>
      </w:r>
      <w:r>
        <w:instrText xml:space="preserve"> PAGEREF _Toc16794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5.5. </w:t>
      </w:r>
      <w:r>
        <w:rPr>
          <w:rFonts w:hint="eastAsia" w:ascii="宋体" w:hAnsi="宋体" w:eastAsia="宋体" w:cs="宋体"/>
          <w:i w:val="0"/>
          <w:caps w:val="0"/>
          <w:spacing w:val="0"/>
          <w:szCs w:val="19"/>
          <w:shd w:val="clear" w:fill="FFFFFF"/>
          <w:lang w:val="en-US" w:eastAsia="zh-CN"/>
        </w:rPr>
        <w:t>日本冲绳    北海道岛</w:t>
      </w:r>
      <w:r>
        <w:tab/>
      </w:r>
      <w:r>
        <w:fldChar w:fldCharType="begin"/>
      </w:r>
      <w:r>
        <w:instrText xml:space="preserve"> PAGEREF _Toc31624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 xml:space="preserve">印尼 </w:t>
      </w:r>
      <w:r>
        <w:t>苏门答腊岛，爪哇岛，巴厘岛，加里曼丹岛（原名婆罗洲），苏拉威西岛（原名西里伯斯岛），马鲁古群岛</w:t>
      </w:r>
      <w:r>
        <w:rPr>
          <w:rFonts w:hint="eastAsia"/>
          <w:lang w:val="en-US" w:eastAsia="zh-CN"/>
        </w:rPr>
        <w:t xml:space="preserve"> 巴布亚</w:t>
      </w:r>
      <w:r>
        <w:tab/>
      </w:r>
      <w:r>
        <w:fldChar w:fldCharType="begin"/>
      </w:r>
      <w:r>
        <w:instrText xml:space="preserve"> PAGEREF _Toc23868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5.7. </w:t>
      </w:r>
      <w:r>
        <w:rPr>
          <w:rFonts w:hint="eastAsia" w:ascii="Arial" w:hAnsi="Arial" w:cs="Arial"/>
          <w:i w:val="0"/>
          <w:spacing w:val="0"/>
          <w:szCs w:val="36"/>
          <w:lang w:val="en-US" w:eastAsia="zh-CN"/>
        </w:rPr>
        <w:t>B</w:t>
      </w:r>
      <w:r>
        <w:rPr>
          <w:rFonts w:hint="eastAsia" w:ascii="Arial" w:hAnsi="Arial" w:cs="Arial"/>
          <w:i w:val="0"/>
          <w:caps w:val="0"/>
          <w:spacing w:val="0"/>
          <w:szCs w:val="36"/>
          <w:lang w:val="en-US" w:eastAsia="zh-CN"/>
        </w:rPr>
        <w:t>anda arc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班达弧</w:t>
      </w:r>
      <w:r>
        <w:tab/>
      </w:r>
      <w:r>
        <w:fldChar w:fldCharType="begin"/>
      </w:r>
      <w:r>
        <w:instrText xml:space="preserve"> PAGEREF _Toc27804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27"/>
        </w:rPr>
        <w:t xml:space="preserve">5.7.1. </w:t>
      </w:r>
      <w:r>
        <w:rPr>
          <w:i w:val="0"/>
          <w:caps w:val="0"/>
          <w:spacing w:val="0"/>
          <w:szCs w:val="27"/>
          <w:lang w:val="en-US"/>
        </w:rPr>
        <w:t>描述</w:t>
      </w:r>
      <w:r>
        <w:tab/>
      </w:r>
      <w:r>
        <w:fldChar w:fldCharType="begin"/>
      </w:r>
      <w:r>
        <w:instrText xml:space="preserve"> PAGEREF _Toc14391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5.8.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lesser sunda小巽他群岛</w:t>
      </w:r>
      <w:r>
        <w:tab/>
      </w:r>
      <w:r>
        <w:fldChar w:fldCharType="begin"/>
      </w:r>
      <w:r>
        <w:instrText xml:space="preserve"> PAGEREF _Toc25249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5.9.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马来西亚 </w:t>
      </w:r>
      <w:r>
        <w:t>加里曼丹岛</w:t>
      </w:r>
      <w:r>
        <w:tab/>
      </w:r>
      <w:r>
        <w:fldChar w:fldCharType="begin"/>
      </w:r>
      <w:r>
        <w:instrText xml:space="preserve"> PAGEREF _Toc3166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_Toc25129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帝汶岛 巴布几内亚岛</w:t>
      </w:r>
      <w:r>
        <w:tab/>
      </w:r>
      <w:r>
        <w:fldChar w:fldCharType="begin"/>
      </w:r>
      <w:r>
        <w:instrText xml:space="preserve"> PAGEREF _Toc25129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地中海群岛</w:t>
      </w:r>
      <w:r>
        <w:tab/>
      </w:r>
      <w:r>
        <w:fldChar w:fldCharType="begin"/>
      </w:r>
      <w:r>
        <w:instrText xml:space="preserve"> PAGEREF _Toc15864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 w:ascii="Arial" w:hAnsi="Arial" w:eastAsia="宋体" w:cs="Arial"/>
          <w:i w:val="0"/>
          <w:caps w:val="0"/>
          <w:spacing w:val="0"/>
          <w:szCs w:val="16"/>
          <w:shd w:val="clear" w:fill="FFFFFF"/>
        </w:rPr>
        <w:t>mallorca</w:t>
      </w:r>
      <w:r>
        <w:rPr>
          <w:rFonts w:ascii="Arial" w:hAnsi="Arial" w:eastAsia="宋体" w:cs="Arial"/>
          <w:i w:val="0"/>
          <w:caps w:val="0"/>
          <w:spacing w:val="0"/>
          <w:szCs w:val="16"/>
          <w:shd w:val="clear" w:fill="FFFFFF"/>
        </w:rPr>
        <w:t>马洛卡</w:t>
      </w:r>
      <w:r>
        <w:rPr>
          <w:rFonts w:hint="eastAsia" w:ascii="Arial" w:hAnsi="Arial" w:eastAsia="宋体" w:cs="Arial"/>
          <w:i w:val="0"/>
          <w:caps w:val="0"/>
          <w:spacing w:val="0"/>
          <w:szCs w:val="16"/>
          <w:shd w:val="clear" w:fill="FFFFFF"/>
          <w:lang w:val="en-US" w:eastAsia="zh-CN"/>
        </w:rPr>
        <w:t>岛 西班牙</w:t>
      </w:r>
      <w:r>
        <w:tab/>
      </w:r>
      <w:r>
        <w:fldChar w:fldCharType="begin"/>
      </w:r>
      <w:r>
        <w:instrText xml:space="preserve"> PAGEREF _Toc20584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Malta马耳他岛</w:t>
      </w:r>
      <w:r>
        <w:tab/>
      </w:r>
      <w:r>
        <w:fldChar w:fldCharType="begin"/>
      </w:r>
      <w:r>
        <w:instrText xml:space="preserve"> PAGEREF _Toc12079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6.3. sicillia</w:t>
      </w:r>
      <w:r>
        <w:rPr>
          <w:rFonts w:hint="eastAsia"/>
          <w:lang w:val="en-US" w:eastAsia="zh-CN"/>
        </w:rPr>
        <w:t>西西里岛</w:t>
      </w:r>
      <w:r>
        <w:tab/>
      </w:r>
      <w:r>
        <w:fldChar w:fldCharType="begin"/>
      </w:r>
      <w:r>
        <w:instrText xml:space="preserve"> PAGEREF _Toc31111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6.4. corse科西嘉</w:t>
      </w:r>
      <w:r>
        <w:tab/>
      </w:r>
      <w:r>
        <w:fldChar w:fldCharType="begin"/>
      </w:r>
      <w:r>
        <w:instrText xml:space="preserve"> PAGEREF _Toc11169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rPr>
          <w:rFonts w:hint="eastAsia"/>
          <w:lang w:val="en-US" w:eastAsia="zh-CN"/>
        </w:rPr>
        <w:t>克里特岛  塞浦路斯岛 罗德岛</w:t>
      </w:r>
      <w:r>
        <w:tab/>
      </w:r>
      <w:r>
        <w:fldChar w:fldCharType="begin"/>
      </w:r>
      <w:r>
        <w:instrText xml:space="preserve"> PAGEREF _Toc21087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6.6. Sardegna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16"/>
          <w:shd w:val="clear" w:fill="FFFFFF"/>
        </w:rPr>
        <w:t>撒丁</w:t>
      </w:r>
      <w:r>
        <w:rPr>
          <w:rFonts w:hint="eastAsia" w:ascii="Arial" w:hAnsi="Arial" w:eastAsia="宋体" w:cs="Arial"/>
          <w:i w:val="0"/>
          <w:caps w:val="0"/>
          <w:spacing w:val="0"/>
          <w:szCs w:val="16"/>
          <w:shd w:val="clear" w:fill="FFFFFF"/>
          <w:lang w:val="en-US" w:eastAsia="zh-CN"/>
        </w:rPr>
        <w:t>岛</w:t>
      </w:r>
      <w:r>
        <w:tab/>
      </w:r>
      <w:r>
        <w:fldChar w:fldCharType="begin"/>
      </w:r>
      <w:r>
        <w:instrText xml:space="preserve"> PAGEREF _Toc5554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大西洋群岛</w:t>
      </w:r>
      <w:r>
        <w:tab/>
      </w:r>
      <w:r>
        <w:fldChar w:fldCharType="begin"/>
      </w:r>
      <w:r>
        <w:instrText xml:space="preserve"> PAGEREF _Toc6403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7.1. </w:t>
      </w:r>
      <w:r>
        <w:rPr>
          <w:rFonts w:hint="eastAsia"/>
          <w:lang w:val="en-US" w:eastAsia="zh-CN"/>
        </w:rPr>
        <w:t>冰岛 爱尔兰岛</w:t>
      </w:r>
      <w:r>
        <w:tab/>
      </w:r>
      <w:r>
        <w:fldChar w:fldCharType="begin"/>
      </w:r>
      <w:r>
        <w:instrText xml:space="preserve"> PAGEREF _Toc2910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t>亚速尔群岛</w:t>
      </w:r>
      <w:r>
        <w:tab/>
      </w:r>
      <w:r>
        <w:fldChar w:fldCharType="begin"/>
      </w:r>
      <w:r>
        <w:instrText xml:space="preserve"> PAGEREF _Toc21204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</w:rPr>
        <w:t>福克兰群岛（英语Falkland Islands，为英国所使用的称呼）</w:t>
      </w:r>
      <w:r>
        <w:tab/>
      </w:r>
      <w:r>
        <w:fldChar w:fldCharType="begin"/>
      </w:r>
      <w:r>
        <w:instrText xml:space="preserve"> PAGEREF _Toc9874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7.4. </w:t>
      </w:r>
      <w:r>
        <w:rPr>
          <w:rFonts w:hint="eastAsia"/>
          <w:lang w:val="en-US" w:eastAsia="zh-CN"/>
        </w:rPr>
        <w:t>法罗岛 挪威海</w:t>
      </w:r>
      <w:r>
        <w:tab/>
      </w:r>
      <w:r>
        <w:fldChar w:fldCharType="begin"/>
      </w:r>
      <w:r>
        <w:instrText xml:space="preserve"> PAGEREF _Toc23531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7.5.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加那利群岛</w:t>
      </w:r>
      <w:r>
        <w:tab/>
      </w:r>
      <w:r>
        <w:fldChar w:fldCharType="begin"/>
      </w:r>
      <w:r>
        <w:instrText xml:space="preserve"> PAGEREF _Toc23895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28"/>
        </w:rPr>
        <w:t xml:space="preserve">7.6. </w:t>
      </w:r>
      <w:r>
        <w:rPr>
          <w:rFonts w:hint="default" w:ascii="Arial" w:hAnsi="Arial" w:cs="Arial"/>
          <w:i w:val="0"/>
          <w:caps w:val="0"/>
          <w:spacing w:val="0"/>
          <w:szCs w:val="28"/>
          <w:lang w:val="en-US"/>
        </w:rPr>
        <w:t>南乔治亚岛和南桑威奇群岛</w:t>
      </w:r>
      <w:r>
        <w:rPr>
          <w:rFonts w:hint="eastAsia" w:ascii="Arial" w:hAnsi="Arial" w:cs="Arial"/>
          <w:i w:val="0"/>
          <w:caps w:val="0"/>
          <w:spacing w:val="0"/>
          <w:szCs w:val="28"/>
          <w:lang w:val="en-US" w:eastAsia="zh-CN"/>
        </w:rPr>
        <w:t xml:space="preserve"> 大西洋南部</w:t>
      </w:r>
      <w:r>
        <w:tab/>
      </w:r>
      <w:r>
        <w:fldChar w:fldCharType="begin"/>
      </w:r>
      <w:r>
        <w:instrText xml:space="preserve"> PAGEREF _Toc6941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南极洲群岛</w:t>
      </w:r>
      <w:r>
        <w:tab/>
      </w:r>
      <w:r>
        <w:fldChar w:fldCharType="begin"/>
      </w:r>
      <w:r>
        <w:instrText xml:space="preserve"> PAGEREF _Toc26712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8.1.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south shetland islands南设得兰群岛</w:t>
      </w:r>
      <w:r>
        <w:tab/>
      </w:r>
      <w:r>
        <w:fldChar w:fldCharType="begin"/>
      </w:r>
      <w:r>
        <w:instrText xml:space="preserve"> PAGEREF _Toc18159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8.2.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south orkney南奥克尼群岛</w:t>
      </w:r>
      <w:r>
        <w:tab/>
      </w:r>
      <w:r>
        <w:fldChar w:fldCharType="begin"/>
      </w:r>
      <w:r>
        <w:instrText xml:space="preserve"> PAGEREF _Toc2692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 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lang w:val="en-US" w:eastAsia="zh-CN"/>
        </w:rPr>
        <w:t>大洋洲</w:t>
      </w:r>
      <w:r>
        <w:rPr>
          <w:rFonts w:hint="eastAsia"/>
          <w:lang w:val="en-US" w:eastAsia="zh-CN"/>
        </w:rPr>
        <w:t>群岛</w:t>
      </w:r>
      <w:r>
        <w:tab/>
      </w:r>
      <w:r>
        <w:fldChar w:fldCharType="begin"/>
      </w:r>
      <w:r>
        <w:instrText xml:space="preserve"> PAGEREF _Toc19235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圣诞岛</w:t>
      </w:r>
      <w:r>
        <w:tab/>
      </w:r>
      <w:r>
        <w:fldChar w:fldCharType="begin"/>
      </w:r>
      <w:r>
        <w:instrText xml:space="preserve"> PAGEREF _Toc10976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6"/>
          <w:shd w:val="clear" w:fill="FFFFFF"/>
        </w:rPr>
        <w:t xml:space="preserve">9.2. </w:t>
      </w:r>
      <w:r>
        <w:rPr>
          <w:rFonts w:ascii="Arial" w:hAnsi="Arial" w:eastAsia="宋体" w:cs="Arial"/>
          <w:i w:val="0"/>
          <w:caps w:val="0"/>
          <w:spacing w:val="0"/>
          <w:szCs w:val="16"/>
          <w:shd w:val="clear" w:fill="FFFFFF"/>
        </w:rPr>
        <w:t>新爱尔兰</w:t>
      </w:r>
      <w:r>
        <w:rPr>
          <w:rFonts w:hint="default" w:ascii="Arial" w:hAnsi="Arial" w:eastAsia="宋体" w:cs="Arial"/>
          <w:i w:val="0"/>
          <w:caps w:val="0"/>
          <w:spacing w:val="0"/>
          <w:szCs w:val="16"/>
          <w:shd w:val="clear" w:fill="FFFFFF"/>
        </w:rPr>
        <w:t>岛（New Ireland island，</w:t>
      </w:r>
      <w:r>
        <w:tab/>
      </w:r>
      <w:r>
        <w:fldChar w:fldCharType="begin"/>
      </w:r>
      <w:r>
        <w:instrText xml:space="preserve"> PAGEREF _Toc7117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9.3. </w:t>
      </w:r>
      <w:r>
        <w:rPr>
          <w:rFonts w:hint="eastAsia"/>
          <w:lang w:val="en-US" w:eastAsia="zh-CN"/>
        </w:rPr>
        <w:t>新不列颠岛</w:t>
      </w:r>
      <w:r>
        <w:tab/>
      </w:r>
      <w:r>
        <w:fldChar w:fldCharType="begin"/>
      </w:r>
      <w:r>
        <w:instrText xml:space="preserve"> PAGEREF _Toc31171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9.4.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tab/>
      </w:r>
      <w:r>
        <w:fldChar w:fldCharType="begin"/>
      </w:r>
      <w:r>
        <w:instrText xml:space="preserve"> PAGEREF _Toc27165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9.5. </w:t>
      </w:r>
      <w:r>
        <w:rPr>
          <w:rFonts w:hint="eastAsia"/>
          <w:lang w:val="en-US" w:eastAsia="zh-CN"/>
        </w:rPr>
        <w:t>Vanuatu瓦努阿图（西南太平洋岛国）;</w:t>
      </w:r>
      <w:r>
        <w:tab/>
      </w:r>
      <w:r>
        <w:fldChar w:fldCharType="begin"/>
      </w:r>
      <w:r>
        <w:instrText xml:space="preserve"> PAGEREF _Toc25870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szCs w:val="36"/>
        </w:rPr>
        <w:t xml:space="preserve">9.6. </w:t>
      </w:r>
      <w:r>
        <w:rPr>
          <w:rFonts w:hint="eastAsia" w:ascii="Arial" w:hAnsi="Arial" w:cs="Arial"/>
          <w:i w:val="0"/>
          <w:caps w:val="0"/>
          <w:spacing w:val="0"/>
          <w:szCs w:val="36"/>
          <w:lang w:val="en-US" w:eastAsia="zh-CN"/>
        </w:rPr>
        <w:t xml:space="preserve">法国 </w:t>
      </w:r>
      <w:r>
        <w:rPr>
          <w:rFonts w:hint="default" w:ascii="Arial" w:hAnsi="Arial" w:cs="Arial"/>
          <w:i w:val="0"/>
          <w:caps w:val="0"/>
          <w:spacing w:val="0"/>
          <w:szCs w:val="36"/>
          <w:lang w:val="en-US"/>
        </w:rPr>
        <w:t>新喀里多尼亚</w:t>
      </w:r>
      <w:r>
        <w:tab/>
      </w:r>
      <w:r>
        <w:fldChar w:fldCharType="begin"/>
      </w:r>
      <w:r>
        <w:instrText xml:space="preserve"> PAGEREF _Toc4142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9.7. </w:t>
      </w:r>
      <w:r>
        <w:rPr>
          <w:rFonts w:hint="eastAsia"/>
          <w:lang w:val="en-US" w:eastAsia="zh-CN"/>
        </w:rPr>
        <w:t>塔斯马尼亚</w:t>
      </w:r>
      <w:r>
        <w:tab/>
      </w:r>
      <w:r>
        <w:fldChar w:fldCharType="begin"/>
      </w:r>
      <w:r>
        <w:instrText xml:space="preserve"> PAGEREF _Toc31528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Tahoma" w:hAnsi="Tahoma" w:eastAsia="宋体" w:cs="Tahoma"/>
          <w:i w:val="0"/>
          <w:caps w:val="0"/>
          <w:spacing w:val="0"/>
          <w:szCs w:val="21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太平洋</w:t>
      </w:r>
      <w:r>
        <w:rPr>
          <w:rFonts w:hint="eastAsia" w:ascii="Tahoma" w:hAnsi="Tahoma" w:eastAsia="宋体" w:cs="Tahoma"/>
          <w:i w:val="0"/>
          <w:caps w:val="0"/>
          <w:spacing w:val="0"/>
          <w:szCs w:val="21"/>
          <w:lang w:val="en-US" w:eastAsia="zh-CN"/>
        </w:rPr>
        <w:t>群岛</w:t>
      </w:r>
      <w:r>
        <w:tab/>
      </w:r>
      <w:r>
        <w:fldChar w:fldCharType="begin"/>
      </w:r>
      <w:r>
        <w:instrText xml:space="preserve"> PAGEREF _Toc29854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rPr>
          <w:rFonts w:hint="eastAsia"/>
          <w:lang w:val="en-US" w:eastAsia="zh-CN"/>
        </w:rPr>
        <w:t>阿留申群岛  夏威夷</w:t>
      </w:r>
      <w:r>
        <w:tab/>
      </w:r>
      <w:r>
        <w:fldChar w:fldCharType="begin"/>
      </w:r>
      <w:r>
        <w:instrText xml:space="preserve"> PAGEREF _Toc6845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/>
        </w:rPr>
        <w:t xml:space="preserve">10.2. </w:t>
      </w:r>
      <w:r>
        <w:rPr>
          <w:rFonts w:hint="eastAsia"/>
          <w:lang w:val="en-US" w:eastAsia="zh-CN"/>
        </w:rPr>
        <w:t xml:space="preserve">大溪地 塔希提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/>
          <w:lang w:val="en-US" w:eastAsia="zh-CN"/>
        </w:rPr>
        <w:t xml:space="preserve"> 关岛 塞班岛   </w:t>
      </w:r>
      <w:r>
        <w:rPr>
          <w:rFonts w:hint="eastAsia" w:ascii="宋体" w:hAnsi="宋体" w:eastAsia="宋体" w:cs="宋体"/>
          <w:i w:val="0"/>
          <w:caps w:val="0"/>
          <w:spacing w:val="0"/>
          <w:szCs w:val="24"/>
          <w:shd w:val="clear" w:fill="FFFFFF"/>
        </w:rPr>
        <w:t>加拉帕戈斯群岛</w:t>
      </w:r>
      <w:r>
        <w:tab/>
      </w:r>
      <w:r>
        <w:fldChar w:fldCharType="begin"/>
      </w:r>
      <w:r>
        <w:instrText xml:space="preserve"> PAGEREF _Toc27594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10.3. </w:t>
      </w:r>
      <w:r>
        <w:rPr>
          <w:rFonts w:ascii="微软雅黑" w:hAnsi="微软雅黑" w:eastAsia="微软雅黑" w:cs="微软雅黑"/>
          <w:i w:val="0"/>
          <w:caps w:val="0"/>
          <w:spacing w:val="0"/>
          <w:szCs w:val="45"/>
          <w:shd w:val="clear" w:fill="FFFFFF"/>
        </w:rPr>
        <w:t>库</w:t>
      </w:r>
      <w:r>
        <w:t>克群岛</w:t>
      </w:r>
      <w:r>
        <w:rPr>
          <w:rFonts w:hint="eastAsia"/>
          <w:lang w:val="en-US" w:eastAsia="zh-CN"/>
        </w:rPr>
        <w:t xml:space="preserve"> 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_Toc32148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10.4. </w:t>
      </w:r>
      <w:r>
        <w:rPr>
          <w:rFonts w:hint="eastAsia"/>
          <w:lang w:val="en-US" w:eastAsia="zh-CN"/>
        </w:rPr>
        <w:t>复活节岛</w:t>
      </w:r>
      <w:r>
        <w:tab/>
      </w:r>
      <w:r>
        <w:fldChar w:fldCharType="begin"/>
      </w:r>
      <w:r>
        <w:instrText xml:space="preserve"> PAGEREF _Toc3026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11. </w:t>
      </w:r>
      <w:r>
        <w:rPr>
          <w:rFonts w:hint="eastAsia"/>
        </w:rPr>
        <w:t>社会群岛</w:t>
      </w:r>
      <w:r>
        <w:tab/>
      </w:r>
      <w:r>
        <w:fldChar w:fldCharType="begin"/>
      </w:r>
      <w:r>
        <w:instrText xml:space="preserve"> PAGEREF _Toc24312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印度洋群岛</w:t>
      </w:r>
      <w:r>
        <w:tab/>
      </w:r>
      <w:r>
        <w:fldChar w:fldCharType="begin"/>
      </w:r>
      <w:r>
        <w:instrText xml:space="preserve"> PAGEREF _Toc20947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8"/>
          <w:lang w:val="en-US" w:eastAsia="zh-CN"/>
        </w:rPr>
        <w:t xml:space="preserve">12.1. </w:t>
      </w:r>
      <w:r>
        <w:rPr>
          <w:rFonts w:ascii="Arial" w:hAnsi="Arial" w:eastAsia="Arial" w:cs="Arial"/>
          <w:i w:val="0"/>
          <w:caps w:val="0"/>
          <w:spacing w:val="0"/>
          <w:szCs w:val="28"/>
          <w:shd w:val="clear" w:fill="FFFFFF"/>
        </w:rPr>
        <w:t>French Southern and Antarctic Lands</w:t>
      </w:r>
      <w:r>
        <w:rPr>
          <w:rFonts w:hint="default" w:ascii="Arial" w:hAnsi="Arial" w:cs="Arial"/>
          <w:i w:val="0"/>
          <w:caps w:val="0"/>
          <w:spacing w:val="0"/>
          <w:szCs w:val="28"/>
          <w:lang w:val="en-US"/>
        </w:rPr>
        <w:t>法属南部和南极领地</w:t>
      </w:r>
      <w:r>
        <w:tab/>
      </w:r>
      <w:r>
        <w:fldChar w:fldCharType="begin"/>
      </w:r>
      <w:r>
        <w:instrText xml:space="preserve"> PAGEREF _Toc17033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6"/>
          <w:shd w:val="clear" w:fill="FFFFFF"/>
        </w:rPr>
        <w:t xml:space="preserve">12.2. </w:t>
      </w:r>
      <w:r>
        <w:rPr>
          <w:rFonts w:hint="eastAsia"/>
          <w:lang w:val="en-US" w:eastAsia="zh-CN"/>
        </w:rPr>
        <w:t xml:space="preserve">阿拉伯海 </w:t>
      </w:r>
      <w:r>
        <w:rPr>
          <w:rFonts w:ascii="Arial" w:hAnsi="Arial" w:eastAsia="宋体" w:cs="Arial"/>
          <w:i w:val="0"/>
          <w:caps w:val="0"/>
          <w:spacing w:val="0"/>
          <w:szCs w:val="16"/>
          <w:shd w:val="clear" w:fill="FFFFFF"/>
        </w:rPr>
        <w:t>索科特拉岛或索科特拉岛位</w:t>
      </w:r>
      <w:r>
        <w:tab/>
      </w:r>
      <w:r>
        <w:fldChar w:fldCharType="begin"/>
      </w:r>
      <w:r>
        <w:instrText xml:space="preserve"> PAGEREF _Toc10756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12.3. </w:t>
      </w:r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r>
        <w:tab/>
      </w:r>
      <w:r>
        <w:fldChar w:fldCharType="begin"/>
      </w:r>
      <w:r>
        <w:instrText xml:space="preserve"> PAGEREF _Toc18029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_Toc14737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12.4. </w:t>
      </w:r>
      <w:r>
        <w:rPr>
          <w:rFonts w:hint="eastAsia"/>
          <w:lang w:val="en-US" w:eastAsia="zh-CN"/>
        </w:rPr>
        <w:t>斯里兰卡</w:t>
      </w:r>
      <w:r>
        <w:tab/>
      </w:r>
      <w:r>
        <w:fldChar w:fldCharType="begin"/>
      </w:r>
      <w:r>
        <w:instrText xml:space="preserve"> PAGEREF _Toc14737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12.5. </w:t>
      </w:r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r>
        <w:tab/>
      </w:r>
      <w:r>
        <w:fldChar w:fldCharType="begin"/>
      </w:r>
      <w:r>
        <w:instrText xml:space="preserve"> PAGEREF _Toc1084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12.6. 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安達曼群島</w:t>
      </w:r>
      <w:r>
        <w:tab/>
      </w:r>
      <w:r>
        <w:fldChar w:fldCharType="begin"/>
      </w:r>
      <w:r>
        <w:instrText xml:space="preserve"> PAGEREF _Toc100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12.7. 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科摩罗群岛</w:t>
      </w:r>
      <w:r>
        <w:tab/>
      </w:r>
      <w:r>
        <w:fldChar w:fldCharType="begin"/>
      </w:r>
      <w:r>
        <w:instrText xml:space="preserve"> PAGEREF _Toc24094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12.8. </w:t>
      </w:r>
      <w:r>
        <w:rPr>
          <w:rFonts w:hint="eastAsia"/>
          <w:lang w:val="en-US" w:eastAsia="zh-CN"/>
        </w:rPr>
        <w:t>马达加斯加</w:t>
      </w:r>
      <w:r>
        <w:tab/>
      </w:r>
      <w:r>
        <w:fldChar w:fldCharType="begin"/>
      </w:r>
      <w:r>
        <w:instrText xml:space="preserve"> PAGEREF _Toc23114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 </w:t>
      </w:r>
      <w:r>
        <w:rPr>
          <w:rFonts w:hint="eastAsia"/>
          <w:lang w:val="en-US" w:eastAsia="zh-CN"/>
        </w:rPr>
        <w:t>加勒比海群岛</w:t>
      </w:r>
      <w:r>
        <w:tab/>
      </w:r>
      <w:r>
        <w:fldChar w:fldCharType="begin"/>
      </w:r>
      <w:r>
        <w:instrText xml:space="preserve"> PAGEREF _Toc16876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13.1. </w:t>
      </w:r>
      <w:r>
        <w:rPr>
          <w:rFonts w:hint="eastAsia"/>
          <w:lang w:val="en-US" w:eastAsia="zh-CN"/>
        </w:rPr>
        <w:t>古巴 巴哈马</w:t>
      </w:r>
      <w:r>
        <w:tab/>
      </w:r>
      <w:r>
        <w:fldChar w:fldCharType="begin"/>
      </w:r>
      <w:r>
        <w:instrText xml:space="preserve"> PAGEREF _Toc25096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13.2. </w:t>
      </w:r>
      <w:r>
        <w:rPr>
          <w:rFonts w:hint="eastAsia"/>
          <w:lang w:val="en-US" w:eastAsia="zh-CN"/>
        </w:rPr>
        <w:t>多米尼加 波多黎各 牙买加</w:t>
      </w:r>
      <w:r>
        <w:tab/>
      </w:r>
      <w:r>
        <w:fldChar w:fldCharType="begin"/>
      </w:r>
      <w:r>
        <w:instrText xml:space="preserve"> PAGEREF _Toc31322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 </w:t>
      </w:r>
      <w:r>
        <w:rPr>
          <w:rFonts w:hint="eastAsia"/>
          <w:lang w:val="en-US" w:eastAsia="zh-CN"/>
        </w:rPr>
        <w:t>Fms island</w:t>
      </w:r>
      <w:r>
        <w:tab/>
      </w:r>
      <w:r>
        <w:fldChar w:fldCharType="begin"/>
      </w:r>
      <w:r>
        <w:instrText xml:space="preserve"> PAGEREF _Toc3684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14.1. </w:t>
      </w:r>
      <w:r>
        <w:rPr>
          <w:rFonts w:hint="eastAsia"/>
          <w:lang w:val="en-US" w:eastAsia="zh-CN"/>
        </w:rPr>
        <w:t>济州岛 富国岛 巴厘岛</w:t>
      </w:r>
      <w:r>
        <w:tab/>
      </w:r>
      <w:r>
        <w:fldChar w:fldCharType="begin"/>
      </w:r>
      <w:r>
        <w:instrText xml:space="preserve"> PAGEREF _Toc9843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14.2. </w:t>
      </w:r>
      <w:r>
        <w:rPr>
          <w:rFonts w:hint="eastAsia"/>
          <w:lang w:val="en-US" w:eastAsia="zh-CN"/>
        </w:rPr>
        <w:t>斯里兰卡 马达加斯加 tw hk</w:t>
      </w:r>
      <w:r>
        <w:tab/>
      </w:r>
      <w:r>
        <w:fldChar w:fldCharType="begin"/>
      </w:r>
      <w:r>
        <w:instrText xml:space="preserve"> PAGEREF _Toc24624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14.3. </w:t>
      </w:r>
      <w:r>
        <w:t>塔斯马尼亚</w:t>
      </w:r>
      <w:r>
        <w:tab/>
      </w:r>
      <w:r>
        <w:fldChar w:fldCharType="begin"/>
      </w:r>
      <w:r>
        <w:instrText xml:space="preserve"> PAGEREF _Toc29164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 xml:space="preserve">14.4. </w:t>
      </w:r>
      <w:r>
        <w:rPr>
          <w:rFonts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斐济。他经过</w:t>
      </w:r>
      <w:r>
        <w:rPr>
          <w:rFonts w:hint="default" w:ascii="sans-serif" w:hAnsi="sans-serif" w:eastAsia="sans-serif" w:cs="sans-serif"/>
          <w:i w:val="0"/>
          <w:caps w:val="0"/>
          <w:spacing w:val="0"/>
          <w:szCs w:val="18"/>
          <w:shd w:val="clear" w:fill="FFFFFF"/>
        </w:rPr>
        <w:t>新几内亚岛</w:t>
      </w:r>
      <w:r>
        <w:tab/>
      </w:r>
      <w:r>
        <w:fldChar w:fldCharType="begin"/>
      </w:r>
      <w:r>
        <w:instrText xml:space="preserve"> PAGEREF _Toc29133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14.5. </w:t>
      </w:r>
      <w:r>
        <w:rPr>
          <w:rFonts w:hint="eastAsia"/>
          <w:lang w:val="en-US" w:eastAsia="zh-CN"/>
        </w:rPr>
        <w:t>拉帕努伊</w:t>
      </w:r>
      <w:r>
        <w:tab/>
      </w:r>
      <w:r>
        <w:fldChar w:fldCharType="begin"/>
      </w:r>
      <w:r>
        <w:instrText xml:space="preserve"> PAGEREF _Toc15643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14.6. </w:t>
      </w:r>
      <w:r>
        <w:rPr>
          <w:rFonts w:hint="eastAsia"/>
          <w:lang w:val="en-US" w:eastAsia="zh-CN"/>
        </w:rPr>
        <w:t>大溪地</w:t>
      </w:r>
      <w:r>
        <w:tab/>
      </w:r>
      <w:r>
        <w:fldChar w:fldCharType="begin"/>
      </w:r>
      <w:r>
        <w:instrText xml:space="preserve"> PAGEREF _Toc31694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5F8FD"/>
        </w:rPr>
        <w:t xml:space="preserve">14.7. </w:t>
      </w:r>
      <w:r>
        <w:t>汤加王国</w:t>
      </w:r>
      <w:r>
        <w:tab/>
      </w:r>
      <w:r>
        <w:fldChar w:fldCharType="begin"/>
      </w:r>
      <w:r>
        <w:instrText xml:space="preserve"> PAGEREF _Toc6546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14.8. </w:t>
      </w:r>
      <w:r>
        <w:t>加拉帕戈斯岛，在西班牙语里是“龟岛”的意思</w:t>
      </w:r>
      <w:r>
        <w:tab/>
      </w:r>
      <w:r>
        <w:fldChar w:fldCharType="begin"/>
      </w:r>
      <w:r>
        <w:instrText xml:space="preserve"> PAGEREF _Toc16283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14.9.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图瓦卢</w:t>
      </w:r>
      <w:r>
        <w:rPr>
          <w:rFonts w:hint="eastAsia" w:ascii="Arial" w:hAnsi="Arial" w:eastAsia="宋体" w:cs="Arial"/>
          <w:i w:val="0"/>
          <w:caps w:val="0"/>
          <w:spacing w:val="0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瑙鲁</w:t>
      </w:r>
      <w:r>
        <w:tab/>
      </w:r>
      <w:r>
        <w:fldChar w:fldCharType="begin"/>
      </w:r>
      <w:r>
        <w:instrText xml:space="preserve"> PAGEREF _Toc26802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14.10.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所罗门群岛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基里巴斯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斐济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FFFFFF"/>
        </w:rPr>
        <w:t>马绍尔群岛</w:t>
      </w:r>
      <w:r>
        <w:tab/>
      </w:r>
      <w:r>
        <w:fldChar w:fldCharType="begin"/>
      </w:r>
      <w:r>
        <w:instrText xml:space="preserve"> PAGEREF _Toc4166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14.11. </w:t>
      </w:r>
      <w:r>
        <w:t>塔斯马尼亚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苏拉威西岛</w:t>
      </w:r>
      <w:r>
        <w:tab/>
      </w:r>
      <w:r>
        <w:fldChar w:fldCharType="begin"/>
      </w:r>
      <w:r>
        <w:instrText xml:space="preserve"> PAGEREF _Toc5041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14.12.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福克兰岛 马到</w:t>
      </w:r>
      <w:r>
        <w:tab/>
      </w:r>
      <w:r>
        <w:fldChar w:fldCharType="begin"/>
      </w:r>
      <w:r>
        <w:instrText xml:space="preserve"> PAGEREF _Toc13040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14.13.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格陵兰岛</w:t>
      </w:r>
      <w:r>
        <w:rPr>
          <w:rFonts w:hint="eastAsia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塞班岛 关岛</w:t>
      </w:r>
      <w:r>
        <w:tab/>
      </w:r>
      <w:r>
        <w:fldChar w:fldCharType="begin"/>
      </w:r>
      <w:r>
        <w:instrText xml:space="preserve"> PAGEREF _Toc20705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15. </w:t>
      </w:r>
      <w:r>
        <w:rPr>
          <w:rFonts w:hint="eastAsia" w:eastAsia="宋体" w:cs="Arial"/>
          <w:i w:val="0"/>
          <w:spacing w:val="0"/>
          <w:szCs w:val="19"/>
          <w:shd w:val="clear" w:fill="FFFFFF"/>
          <w:lang w:val="en-US" w:eastAsia="zh-CN"/>
        </w:rPr>
        <w:t>R</w:t>
      </w:r>
      <w:r>
        <w:rPr>
          <w:rFonts w:hint="eastAsia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>ef</w:t>
      </w:r>
      <w:r>
        <w:tab/>
      </w:r>
      <w:r>
        <w:fldChar w:fldCharType="begin"/>
      </w:r>
      <w:r>
        <w:instrText xml:space="preserve"> PAGEREF _Toc23410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15.1. </w:t>
      </w:r>
      <w:r>
        <w:rPr>
          <w:rFonts w:hint="eastAsia"/>
          <w:lang w:val="en-US" w:eastAsia="zh-CN"/>
        </w:rPr>
        <w:t>Atitit Major island groups and archipelagos 主要的岛群和群岛目录资料</w:t>
      </w:r>
      <w:r>
        <w:tab/>
      </w:r>
      <w:r>
        <w:fldChar w:fldCharType="begin"/>
      </w:r>
      <w:r>
        <w:instrText xml:space="preserve"> PAGEREF _Toc18502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080"/>
      <w:r>
        <w:rPr>
          <w:rFonts w:hint="eastAsia"/>
          <w:lang w:val="en-US" w:eastAsia="zh-CN"/>
        </w:rPr>
        <w:t>大陆和岛屿区别在于面积</w:t>
      </w:r>
      <w:bookmarkEnd w:id="0"/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"https://zh.wikipedia.org/wiki/%E6%BE%B3%E5%A4%A7%E5%88%A9%E4%BA%9A%E5%A4%A7%E9%99%86" \o ""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澳大利亚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面积为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"https://zh.wikipedia.org/wiki/%E6%A0%BC%E9%99%B5%E5%85%B0%E5%B2%9B" \o "格陵兰岛"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格陵兰岛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的三倍，一般被视作大陆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"https://zh.wikipedia.org/wiki/%E6%A0%BC%E9%99%B5%E5%85%B0%E5%B2%9B" \o ""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格陵兰岛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由于面积庞大，常被称为格陵兰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"https://zh.wikipedia.org/wiki/%E6%AC%A1%E5%A4%A7%E9%99%86" \o "澳大利亚大陆"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次大陆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786"/>
      <w:r>
        <w:rPr>
          <w:rFonts w:hint="eastAsia"/>
          <w:lang w:val="en-US" w:eastAsia="zh-CN"/>
        </w:rPr>
        <w:t>按照面积排名top20的岛屿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250,000-1,000,000平方公里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岛屿名称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面积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(km²)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所属国家/地区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新几内亚岛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785,753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印尼、 巴布亚新几内亚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婆羅洲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748,168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印尼、 马来西亚、 文莱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马达加斯加岛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587,713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马达加斯加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巴芬岛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507,451[4]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加拿大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苏门答腊岛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443,066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印尼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50,000-250,000平方公里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排名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島嶼名稱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面積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(km2)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所屬國家／地区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本州島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225,800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日本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維多利亞島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217,291[4]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加拿大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大不列顛島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209,331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英國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埃爾斯米爾島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196,236[4]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加拿大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蘇拉威西島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180,681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印尼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紐西蘭南島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145,836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新西兰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爪哇島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138,794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印尼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紐西蘭北島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111,583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新西兰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呂宋島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109,965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菲律賓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紐芬蘭島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108,860[4]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加拿大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古巴島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105,806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古巴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冰島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101,826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冰島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民答那峨島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97,530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菲律賓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愛爾蘭島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81,638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英國 、 爱尔兰</w:t>
      </w:r>
    </w:p>
    <w:p>
      <w:pPr>
        <w:pStyle w:val="2"/>
        <w:bidi w:val="0"/>
        <w:rPr>
          <w:rFonts w:hint="eastAsia"/>
        </w:rPr>
      </w:pPr>
      <w:bookmarkStart w:id="2" w:name="_Toc21981"/>
      <w:r>
        <w:rPr>
          <w:rFonts w:hint="eastAsia"/>
          <w:lang w:val="en-US" w:eastAsia="zh-CN"/>
        </w:rPr>
        <w:t xml:space="preserve">岛群 </w:t>
      </w:r>
      <w:r>
        <w:rPr>
          <w:rFonts w:hint="eastAsia"/>
        </w:rPr>
        <w:t>波利尼西亚（Polynesia， 美拉尼西亚（Melanesia， 密克罗尼西亚（Micronesia）</w:t>
      </w:r>
      <w:bookmarkEnd w:id="2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6300"/>
        </w:tabs>
        <w:wordWrap w:val="0"/>
        <w:spacing w:before="0" w:beforeAutospacing="0" w:after="376" w:afterAutospacing="0" w:line="390" w:lineRule="atLeast"/>
        <w:ind w:left="0" w:right="0"/>
        <w:rPr>
          <w:rFonts w:ascii="微软雅黑" w:hAnsi="微软雅黑" w:eastAsia="微软雅黑" w:cs="微软雅黑"/>
          <w:b/>
          <w:i w:val="0"/>
          <w:sz w:val="24"/>
          <w:szCs w:val="24"/>
        </w:rPr>
      </w:pPr>
      <w:bookmarkStart w:id="3" w:name="_Toc594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我国著名的群岛</w:t>
      </w:r>
      <w:bookmarkEnd w:id="3"/>
    </w:p>
    <w:p>
      <w:pPr>
        <w:keepNext w:val="0"/>
        <w:keepLines w:val="0"/>
        <w:widowControl/>
        <w:suppressLineNumbers w:val="0"/>
        <w:pBdr>
          <w:bottom w:val="single" w:color="E8ECEE" w:sz="6" w:space="11"/>
        </w:pBdr>
        <w:shd w:val="clear" w:fill="FFFFFF"/>
        <w:wordWrap w:val="0"/>
        <w:spacing w:before="285" w:beforeAutospacing="0"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我国著名的群岛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after="375" w:afterAutospacing="0" w:line="435" w:lineRule="atLeast"/>
        <w:ind w:left="0" w:firstLine="0"/>
        <w:jc w:val="right"/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</w:rPr>
      </w:pPr>
      <w:ins w:id="0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"http://zhidao.baidu.com/javascript:void(0)" \o "" \t "http://zhidao.baidu.com/_blank" </w:instrText>
        </w:r>
      </w:ins>
      <w:ins w:id="2">
        <w:r>
          <w:rPr>
            <w:rFonts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v.t.sina.com.cn/share/share.php?url=http://zhidao.baidu.com/question/1928615133601866267?sharesource=weibo&amp;title=%E6%88%91%E5%9B%BD%E8%91%97%E5%90%8D%E7%9A%84%E7%BE%A4%E5%B2%9B_%E7%99%BE%E5%BA%A6%E7%9F%A5%E9%81%93&amp;pic=http://img.baidu.com/img/iknow/zhidaologo.png" \t "http://zhidao.baidu.com/_blank" </w:instrText>
        </w:r>
      </w:ins>
      <w:ins w:id="6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7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8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9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connect.qq.com/widget/shareqq/index.html?url=http://zhidao.baidu.com/question/1928615133601866267?sharesource=qq&amp;title=%E6%88%91%E5%9B%BD%E8%91%97%E5%90%8D%E7%9A%84%E7%BE%A4%E5%B2%9B_%E7%99%BE%E5%BA%A6%E7%9F%A5%E9%81%93&amp;pics=http://img.baidu.com/img/iknow/zhidaologo.png" \t "http://zhidao.baidu.com/_blank" </w:instrText>
        </w:r>
      </w:ins>
      <w:ins w:id="10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1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  <w:ins w:id="12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begin"/>
        </w:r>
      </w:ins>
      <w:ins w:id="13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instrText xml:space="preserve"> HYPERLINK "http://sns.qzone.qq.com/cgi-bin/qzshare/cgi_qzshare_onekey?url=http://zhidao.baidu.com/question/1928615133601866267?sharesource=qzone&amp;title=%E6%88%91%E5%9B%BD%E8%91%97%E5%90%8D%E7%9A%84%E7%BE%A4%E5%B2%9B_%E7%99%BE%E5%BA%A6%E7%9F%A5%E9%81%93&amp;pics=http://img.baidu.com/img/iknow/zhidaologo.png" \t "http://zhidao.baidu.com/_blank" </w:instrText>
        </w:r>
      </w:ins>
      <w:ins w:id="14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separate"/>
        </w:r>
      </w:ins>
      <w:ins w:id="15">
        <w:r>
          <w:rPr>
            <w:rFonts w:hint="default" w:ascii="iknow-qb_share_icons" w:hAnsi="iknow-qb_share_icons" w:eastAsia="iknow-qb_share_icons" w:cs="iknow-qb_share_icons"/>
            <w:b w:val="0"/>
            <w:i w:val="0"/>
            <w:caps w:val="0"/>
            <w:color w:val="9EADB6"/>
            <w:spacing w:val="0"/>
            <w:kern w:val="0"/>
            <w:sz w:val="24"/>
            <w:szCs w:val="24"/>
            <w:u w:val="none"/>
            <w:shd w:val="clear" w:fill="FFFFFF"/>
            <w:lang w:val="en-US" w:eastAsia="zh-CN" w:bidi="ar"/>
          </w:rPr>
          <w:fldChar w:fldCharType="end"/>
        </w:r>
      </w:ins>
    </w:p>
    <w:p>
      <w:pPr>
        <w:keepNext w:val="0"/>
        <w:keepLines w:val="0"/>
        <w:widowControl/>
        <w:suppressLineNumbers w:val="0"/>
        <w:spacing w:after="375" w:afterAutospacing="0"/>
        <w:jc w:val="left"/>
      </w:pP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"http://zhidao.baidu.com/usercenter?uid=ba6230b21f4f8a6fb3c3cbfbdfa8cee1" \t "http://zhidao.baidu.com/_blank" </w:instrTex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微软雅黑" w:cs="Arial"/>
          <w:b w:val="0"/>
          <w:i w:val="0"/>
          <w:caps w:val="0"/>
          <w:color w:val="9EADB6"/>
          <w:spacing w:val="0"/>
          <w:sz w:val="18"/>
          <w:szCs w:val="18"/>
          <w:u w:val="none"/>
          <w:shd w:val="clear" w:fill="FFFFFF"/>
        </w:rPr>
        <w:t>赵永春39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微软雅黑" w:cs="Arial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  <w:r>
        <w:rPr>
          <w:rFonts w:hint="default" w:ascii="Arial" w:hAnsi="Arial" w:eastAsia="微软雅黑" w:cs="Arial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浏览 28 次  2016-09-06 21:24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CEE" w:sz="6" w:space="21"/>
          <w:right w:val="none" w:color="auto" w:sz="0" w:space="0"/>
        </w:pBdr>
        <w:shd w:val="clear" w:fill="FFFFFF"/>
        <w:spacing w:after="375" w:afterAutospacing="0" w:line="36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4B4BB"/>
          <w:spacing w:val="0"/>
          <w:kern w:val="0"/>
          <w:sz w:val="18"/>
          <w:szCs w:val="18"/>
          <w:shd w:val="clear" w:fill="FFFFFF"/>
          <w:lang w:val="en-US" w:eastAsia="zh-CN" w:bidi="ar"/>
        </w:rPr>
        <w:t>2016-09-06 21:35</w:t>
      </w:r>
      <w:r>
        <w:rPr>
          <w:rFonts w:hint="eastAsia" w:ascii="微软雅黑" w:hAnsi="微软雅黑" w:eastAsia="微软雅黑" w:cs="微软雅黑"/>
          <w:i w:val="0"/>
          <w:caps w:val="0"/>
          <w:color w:val="35B558"/>
          <w:spacing w:val="0"/>
          <w:kern w:val="0"/>
          <w:sz w:val="33"/>
          <w:szCs w:val="33"/>
          <w:shd w:val="clear" w:fill="FFFFFF"/>
          <w:lang w:val="en-US" w:eastAsia="zh-CN" w:bidi="ar"/>
        </w:rPr>
        <w:t>最佳答案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"https://www.baidu.com/s?wd=%E8%88%9F%E5%B1%B1%E7%BE%A4%E5%B2%9B&amp;tn=44039180_cpr&amp;fenlei=mv6quAkxTZn0IZRqIHckPjm4nH00T1dBuH0sn1msuhFWn1fLuHcs0ZwV5Hcvrjm3rH6sPfKWUMw85HfYnjn4nH6sgvPsT6KdThsqpZwYTjCEQLGCpyw9Uz4Bmy-bIi4WUvYETgN-TLwGUv3EnHbzrjmkPHD1n1msnH6vPWcvPs"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舟山群岛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：为我国最大群岛，古称海中洲，位于长江口以南、杭州湾以东的浙江省北部海域。共有岛屿1339个（占了我国海岛总数的1/5），其中1平方公里以上的大岛有58个，最大的岛是舟山岛。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长山群岛：位于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"https://www.baidu.com/s?wd=%E8%BE%BD%E4%B8%9C%E5%8D%8A%E5%B2%9B&amp;tn=44039180_cpr&amp;fenlei=mv6quAkxTZn0IZRqIHckPjm4nH00T1dBuH0sn1msuhFWn1fLuHcs0ZwV5Hcvrjm3rH6sPfKWUMw85HfYnjn4nH6sgvPsT6KdThsqpZwYTjCEQLGCpyw9Uz4Bmy-bIi4WUvYETgN-TLwGUv3EnHbzrjmkPHD1n1msnH6vPWcvPs"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辽东半岛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大连市东南，由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"https://www.baidu.com/s?wd=%E5%A4%A7%E9%95%BF%E5%B1%B1%E5%B2%9B&amp;tn=44039180_cpr&amp;fenlei=mv6quAkxTZn0IZRqIHckPjm4nH00T1dBuH0sn1msuhFWn1fLuHcs0ZwV5Hcvrjm3rH6sPfKWUMw85HfYnjn4nH6sgvPsT6KdThsqpZwYTjCEQLGCpyw9Uz4Bmy-bIi4WUvYETgN-TLwGUv3EnHbzrjmkPHD1n1msnH6vPWcvPs"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大长山岛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"https://www.baidu.com/s?wd=%E5%B0%8F%E9%95%BF%E5%B1%B1%E5%B2%9B&amp;tn=44039180_cpr&amp;fenlei=mv6quAkxTZn0IZRqIHckPjm4nH00T1dBuH0sn1msuhFWn1fLuHcs0ZwV5Hcvrjm3rH6sPfKWUMw85HfYnjn4nH6sgvPsT6KdThsqpZwYTjCEQLGCpyw9Uz4Bmy-bIi4WUvYETgN-TLwGUv3EnHbzrjmkPHD1n1msnH6vPWcvPs"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小长山岛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、獐子岛、广鹿岛、石城岛、海洋岛等142个岛屿组成。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庙岛群岛：位于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"https://www.baidu.com/s?wd=%E5%B1%B1%E4%B8%9C%E5%8D%8A%E5%B2%9B&amp;tn=44039180_cpr&amp;fenlei=mv6quAkxTZn0IZRqIHckPjm4nH00T1dBuH0sn1msuhFWn1fLuHcs0ZwV5Hcvrjm3rH6sPfKWUMw85HfYnjn4nH6sgvPsT6KdThsqpZwYTjCEQLGCpyw9Uz4Bmy-bIi4WUvYETgN-TLwGUv3EnHbzrjmkPHD1n1msnH6vPWcvPs"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山东半岛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烟台市西北，由32个岛屿组成，其主岛又称长岛（旧名长山岛，分为南岛和北岛），古称沙门岛。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"https://www.baidu.com/s?wd=%E4%B8%87%E5%B1%B1%E7%BE%A4%E5%B2%9B&amp;tn=44039180_cpr&amp;fenlei=mv6quAkxTZn0IZRqIHckPjm4nH00T1dBuH0sn1msuhFWn1fLuHcs0ZwV5Hcvrjm3rH6sPfKWUMw85HfYnjn4nH6sgvPsT6KdThsqpZwYTjCEQLGCpyw9Uz4Bmy-bIi4WUvYETgN-TLwGUv3EnHbzrjmkPHD1n1msnH6vPWcvPs"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万山群岛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：位于珠江入海口，共有大小岛屿300多个，分由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9%A6%99%E6%B8%AF%E7%89%B9%E5%88%AB%E8%A1%8C%E6%94%BF%E5%8C%BA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香港特别行政区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和广东珠海市管辖。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"https://www.baidu.com/s?wd=%E4%B8%9C%E6%B2%99%E7%BE%A4%E5%B2%9B&amp;tn=44039180_cpr&amp;fenlei=mv6quAkxTZn0IZRqIHckPjm4nH00T1dBuH0sn1msuhFWn1fLuHcs0ZwV5Hcvrjm3rH6sPfKWUMw85HfYnjn4nH6sgvPsT6KdThsqpZwYTjCEQLGCpyw9Uz4Bmy-bIi4WUvYETgN-TLwGUv3EnHbzrjmkPHD1n1msnH6vPWcvPs"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东沙群岛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：位于中国广东、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、台湾岛及菲律宾吕宋岛的中间位置，由东沙岛（为主岛，古称月牙岛）、东沙礁、南卫滩和北卫滩组成。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"https://www.baidu.com/s?wd=%E8%A5%BF%E6%B2%99%E7%BE%A4%E5%B2%9B&amp;tn=44039180_cpr&amp;fenlei=mv6quAkxTZn0IZRqIHckPjm4nH00T1dBuH0sn1msuhFWn1fLuHcs0ZwV5Hcvrjm3rH6sPfKWUMw85HfYnjn4nH6sgvPsT6KdThsqpZwYTjCEQLGCpyw9Uz4Bmy-bIi4WUvYETgN-TLwGUv3EnHbzrjmkPHD1n1msnH6vPWcvPs"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西沙群岛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：位于南海的西北部，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"https://www.baidu.com/s?wd=%E6%B5%B7%E5%8D%97%E5%B2%9B&amp;tn=44039180_cpr&amp;fenlei=mv6quAkxTZn0IZRqIHckPjm4nH00T1dBuH0sn1msuhFWn1fLuHcs0ZwV5Hcvrjm3rH6sPfKWUMw85HfYnjn4nH6sgvPsT6KdThsqpZwYTjCEQLGCpyw9Uz4Bmy-bIi4WUvYETgN-TLwGUv3EnHbzrjmkPHD1n1msnH6vPWcvPs" \t "http://zhidao.baidu.com/_blank"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海南岛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东南方，距三亚约330公里。内分为东西两群：偏东北的宣德群岛主要有永兴岛、东岛、北岛、赵述岛、南岛、中岛、石岛等等，偏西南的永乐群岛主要有中建岛、金银岛、甘泉岛、珊瑚岛、晋卿岛、琛航岛等等。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南沙群岛：位于南海的中南部，由230多个岛屿、沙洲、礁组成，其中有11个岛屿、5个沙洲、20个礁是露出水面的。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金门列岛：位于福建厦门之东南，由金门岛、小金门岛、大担岛、二担岛、东碇岛、北碇岛等等12个岛屿组成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526" w:afterAutospacing="0" w:line="435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南澳岛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6738"/>
      <w:r>
        <w:rPr>
          <w:rFonts w:hint="eastAsia"/>
          <w:lang w:val="en-US" w:eastAsia="zh-CN"/>
        </w:rPr>
        <w:t>东南亚岛屿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1065"/>
      <w:r>
        <w:rPr>
          <w:rFonts w:hint="eastAsia"/>
          <w:lang w:val="en-US" w:eastAsia="zh-CN"/>
        </w:rPr>
        <w:t>Cn tw hk 海南岛</w:t>
      </w:r>
      <w:bookmarkEnd w:id="5"/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"https://en.wikipedia.org/wiki/Sakhalin"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</w:p>
    <w:p>
      <w:pPr>
        <w:pStyle w:val="3"/>
        <w:bidi w:val="0"/>
        <w:rPr>
          <w:b w:val="0"/>
          <w:sz w:val="24"/>
          <w:szCs w:val="24"/>
        </w:rPr>
      </w:pPr>
      <w:bookmarkStart w:id="6" w:name="_Toc11134"/>
      <w:r>
        <w:rPr>
          <w:rStyle w:val="20"/>
          <w:rFonts w:hint="eastAsia"/>
          <w:b w:val="0"/>
          <w:i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sakhalin</w:t>
      </w:r>
      <w:r>
        <w:rPr>
          <w:rStyle w:val="19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萨哈林</w:t>
      </w:r>
      <w:r>
        <w:rPr>
          <w:rStyle w:val="19"/>
          <w:rFonts w:hint="eastAsia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岛 </w:t>
      </w:r>
      <w:r>
        <w:rPr>
          <w:rStyle w:val="20"/>
          <w:b w:val="0"/>
          <w:i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库页岛</w:t>
      </w:r>
      <w:bookmarkEnd w:id="6"/>
      <w:r>
        <w:rPr>
          <w:rStyle w:val="20"/>
          <w:rFonts w:hint="eastAsia"/>
          <w:b w:val="0"/>
          <w:i w:val="0"/>
          <w:caps w:val="0"/>
          <w:color w:val="1A0DAB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20"/>
          <w:rFonts w:hint="eastAsia" w:ascii="Arial" w:hAnsi="Arial" w:eastAsia="宋体" w:cs="Arial"/>
          <w:i w:val="0"/>
          <w:caps w:val="0"/>
          <w:color w:val="202124"/>
          <w:spacing w:val="0"/>
          <w:sz w:val="16"/>
          <w:szCs w:val="16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12" w:beforeAutospacing="0" w:after="0" w:afterAutospacing="0" w:line="19" w:lineRule="atLeast"/>
        <w:ind w:left="36" w:right="36" w:firstLine="0"/>
        <w:jc w:val="left"/>
        <w:textAlignment w:val="center"/>
        <w:rPr>
          <w:rFonts w:hint="default" w:ascii="Arial" w:hAnsi="Arial" w:cs="Arial"/>
          <w:i w:val="0"/>
          <w:caps w:val="0"/>
          <w:color w:val="202124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"https://www.google.com/search?q=sakhalin"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shd w:val="clear" w:fill="FFFFFF"/>
        </w:rPr>
        <w:instrText xml:space="preserve"> HYPERLINK "https://webcache.googleusercontent.com/search?q=cache:b4xOhhDeTycJ:https://en.wikipedia.org/wiki/Sakhalin+&amp;cd=1&amp;hl=en&amp;ct=clnk&amp;gl=ph"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36" w:right="36" w:hanging="360"/>
        <w:jc w:val="left"/>
      </w:pP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shd w:val="clear" w:fill="FFFFFF"/>
        </w:rPr>
        <w:instrText xml:space="preserve"> HYPERLINK "https://www.google.com/search?sxsrf=ALeKk00fchzlG4_XNxQYqN8so20KSUg_Mg:1622923581387&amp;q=related:https://en.wikipedia.org/wiki/Sakhalin+sakhalin&amp;sa=X&amp;ved=2ahUKEwiNm8O8pYHxAhUOGKYKHfR3CKkQHzAAegQIAhAJ" </w:instrText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Arial" w:hAnsi="Arial" w:cs="Arial"/>
          <w:i w:val="0"/>
          <w:caps w:val="0"/>
          <w:color w:val="3C4043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</w:rPr>
      </w:pPr>
      <w:r>
        <w:rPr>
          <w:rStyle w:val="19"/>
          <w:rFonts w:hint="default" w:ascii="Arial" w:hAnsi="Arial" w:eastAsia="宋体" w:cs="Arial"/>
          <w:b/>
          <w:i w:val="0"/>
          <w:caps w:val="0"/>
          <w:color w:val="5F6368"/>
          <w:spacing w:val="0"/>
          <w:kern w:val="0"/>
          <w:sz w:val="16"/>
          <w:szCs w:val="16"/>
          <w:shd w:val="clear" w:fill="FFFFFF"/>
          <w:lang w:val="en-US" w:eastAsia="zh-CN" w:bidi="ar"/>
        </w:rPr>
        <w:t>萨哈林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是俄罗斯最大的岛，作为948公里（589英里），和25至170公里（16至106英里）宽，具有72492公里的区域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（27989平方m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082"/>
      <w:r>
        <w:rPr>
          <w:rFonts w:hint="eastAsia"/>
          <w:lang w:val="en-US" w:eastAsia="zh-CN"/>
        </w:rPr>
        <w:t>菲律宾 吕宋岛 巴拉望 Cebu宿务 打我群岛 弥撒也群岛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794"/>
      <w:r>
        <w:rPr>
          <w:rFonts w:hint="eastAsia"/>
          <w:lang w:val="en-US" w:eastAsia="zh-CN"/>
        </w:rPr>
        <w:t>巴厘岛 富国岛 济州岛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9" w:name="_Toc31624"/>
      <w:r>
        <w:rPr>
          <w:rStyle w:val="18"/>
          <w:rFonts w:hint="eastAsia" w:ascii="宋体" w:hAnsi="宋体" w:eastAsia="宋体" w:cs="宋体"/>
          <w:b/>
          <w:i w:val="0"/>
          <w:caps w:val="0"/>
          <w:color w:val="393939"/>
          <w:spacing w:val="0"/>
          <w:sz w:val="19"/>
          <w:szCs w:val="19"/>
          <w:shd w:val="clear" w:fill="FFFFFF"/>
          <w:lang w:val="en-US" w:eastAsia="zh-CN"/>
        </w:rPr>
        <w:t>日本冲绳    北海道岛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3868"/>
      <w:r>
        <w:rPr>
          <w:rFonts w:hint="eastAsia"/>
          <w:lang w:val="en-US" w:eastAsia="zh-CN"/>
        </w:rPr>
        <w:t xml:space="preserve">印尼 </w:t>
      </w:r>
      <w:r>
        <w:t>苏门答腊岛，爪哇岛，巴厘岛，加里曼丹岛（原名婆罗洲），苏拉威西岛（原名西里伯斯岛），马鲁古群岛</w:t>
      </w:r>
      <w:r>
        <w:rPr>
          <w:rFonts w:hint="eastAsia"/>
          <w:lang w:val="en-US" w:eastAsia="zh-CN"/>
        </w:rPr>
        <w:t xml:space="preserve"> 巴布亚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11" w:name="_Toc27804"/>
      <w:r>
        <w:rPr>
          <w:rFonts w:hint="eastAsia" w:ascii="Arial" w:hAnsi="Arial" w:cs="Arial"/>
          <w:b w:val="0"/>
          <w:i w:val="0"/>
          <w:color w:val="202124"/>
          <w:spacing w:val="0"/>
          <w:sz w:val="36"/>
          <w:szCs w:val="36"/>
          <w:lang w:val="en-US" w:eastAsia="zh-CN"/>
        </w:rPr>
        <w:t>B</w:t>
      </w:r>
      <w:r>
        <w:rPr>
          <w:rFonts w:hint="eastAsia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 w:eastAsia="zh-CN"/>
        </w:rPr>
        <w:t>anda arc</w:t>
      </w:r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班达弧</w:t>
      </w:r>
      <w:bookmarkEnd w:id="11"/>
    </w:p>
    <w:p>
      <w:pPr>
        <w:bidi w:val="0"/>
        <w:rPr>
          <w:rFonts w:hint="default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4.0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"https://www.google.com/search?q=banda+arc"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10 条谷歌评论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t>描述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6" w:beforeAutospacing="0" w:after="156" w:afterAutospacing="0"/>
        <w:ind w:left="0" w:right="0"/>
        <w:jc w:val="left"/>
        <w:rPr>
          <w:b w:val="0"/>
          <w:sz w:val="27"/>
          <w:szCs w:val="27"/>
        </w:rPr>
      </w:pPr>
      <w:bookmarkStart w:id="12" w:name="_Toc14391"/>
      <w:r>
        <w:rPr>
          <w:b w:val="0"/>
          <w:i w:val="0"/>
          <w:caps w:val="0"/>
          <w:color w:val="4D5156"/>
          <w:spacing w:val="0"/>
          <w:sz w:val="27"/>
          <w:szCs w:val="27"/>
          <w:lang w:val="en-US"/>
        </w:rPr>
        <w:t>描述</w:t>
      </w:r>
      <w:bookmarkEnd w:id="12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156" w:beforeAutospacing="0" w:after="156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lang w:val="en-US" w:eastAsia="zh-CN" w:bidi="ar"/>
        </w:rPr>
        <w:t>班达弧是印度尼西亚东部的一组岛弧。它体现了大陆和洋内岛弧的碰撞。目前活跃的弧位于似乎是大洋地壳的地方，而相关的俯冲海沟则位于大陆地壳之下。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"https://en.wikipedia.org/wiki/Banda_Arc"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 w:val="16"/>
          <w:szCs w:val="16"/>
          <w:u w:val="none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13" w:name="_Toc25249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lesser sunda小巽他群岛</w:t>
      </w:r>
      <w:bookmarkEnd w:id="13"/>
    </w:p>
    <w:p>
      <w:pPr>
        <w:bidi w:val="0"/>
        <w:rPr>
          <w:rFonts w:hint="default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印度</w:t>
      </w:r>
      <w:r>
        <w:rPr>
          <w:rFonts w:hint="default"/>
          <w:lang w:val="en-US" w:eastAsia="zh-CN"/>
        </w:rPr>
        <w:t>尼西亚群岛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3.7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"https://www.google.com/search?q=lesser+sunda"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39 条谷歌评论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小巽他群岛是澳大利亚北部海上东南亚的一个群岛。它们与西部的大巽他群岛一起组成巽他群岛。这些岛屿是火山弧（巽他弧）的一部分，由沿爪哇海巽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Cs w:val="16"/>
          <w:lang w:val="en-US" w:eastAsia="zh-CN" w:bidi="ar"/>
        </w:rPr>
        <w:t>他海沟俯冲形成。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instrText xml:space="preserve"> HYPERLINK "https://en.wikipedia.org/wiki/Lesser_Sunda_Islands"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bookmarkStart w:id="14" w:name="_Toc3166"/>
      <w:r>
        <w:rPr>
          <w:rFonts w:hint="eastAsia" w:ascii="Arial" w:hAnsi="Arial" w:eastAsia="宋体" w:cs="Arial"/>
          <w:i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 xml:space="preserve">马来西亚 </w:t>
      </w:r>
      <w:r>
        <w:t>加里曼丹岛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5129"/>
      <w:r>
        <w:rPr>
          <w:rFonts w:hint="eastAsia"/>
          <w:lang w:val="en-US" w:eastAsia="zh-CN"/>
        </w:rPr>
        <w:t>帝汶岛 巴布几内亚岛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5864"/>
      <w:r>
        <w:rPr>
          <w:rFonts w:hint="eastAsia"/>
          <w:lang w:val="en-US" w:eastAsia="zh-CN"/>
        </w:rPr>
        <w:t>地中海群岛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0584"/>
      <w:r>
        <w:rPr>
          <w:rFonts w:hint="eastAsia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mallorca</w:t>
      </w:r>
      <w:r>
        <w:rPr>
          <w:rFonts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</w:rPr>
        <w:t>马洛卡</w:t>
      </w:r>
      <w:r>
        <w:rPr>
          <w:rFonts w:hint="eastAsia" w:ascii="Arial" w:hAnsi="Arial" w:eastAsia="宋体" w:cs="Arial"/>
          <w:i w:val="0"/>
          <w:caps w:val="0"/>
          <w:color w:val="70757A"/>
          <w:spacing w:val="0"/>
          <w:sz w:val="16"/>
          <w:szCs w:val="16"/>
          <w:shd w:val="clear" w:fill="FFFFFF"/>
          <w:lang w:val="en-US" w:eastAsia="zh-CN"/>
        </w:rPr>
        <w:t>岛 西班牙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bookmarkStart w:id="18" w:name="_Toc12079"/>
      <w:r>
        <w:rPr>
          <w:rFonts w:hint="eastAsia"/>
          <w:lang w:val="en-US" w:eastAsia="zh-CN"/>
        </w:rPr>
        <w:t>Malta马耳他岛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1111"/>
      <w:r>
        <w:rPr>
          <w:rFonts w:hint="default"/>
          <w:lang w:val="en-US" w:eastAsia="zh-CN"/>
        </w:rPr>
        <w:t>sicillia</w:t>
      </w:r>
      <w:r>
        <w:rPr>
          <w:rFonts w:hint="eastAsia"/>
          <w:lang w:val="en-US" w:eastAsia="zh-CN"/>
        </w:rPr>
        <w:t>西西里岛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0" w:name="_Toc11169"/>
      <w:r>
        <w:rPr>
          <w:rFonts w:hint="default"/>
          <w:lang w:val="en-US" w:eastAsia="zh-CN"/>
        </w:rPr>
        <w:t>corse科西嘉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1087"/>
      <w:r>
        <w:rPr>
          <w:rFonts w:hint="eastAsia"/>
          <w:lang w:val="en-US" w:eastAsia="zh-CN"/>
        </w:rPr>
        <w:t>克里特岛  塞浦路斯岛 罗德岛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bookmarkStart w:id="22" w:name="_Toc5554"/>
      <w:r>
        <w:rPr>
          <w:rFonts w:hint="default"/>
          <w:lang w:val="en-US" w:eastAsia="zh-CN"/>
        </w:rPr>
        <w:t>Sardegna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撒丁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岛</w:t>
      </w:r>
      <w:bookmarkEnd w:id="22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23" w:name="_Toc6403"/>
      <w:r>
        <w:rPr>
          <w:rFonts w:hint="eastAsia"/>
          <w:lang w:val="en-US" w:eastAsia="zh-CN"/>
        </w:rPr>
        <w:t>大西洋群岛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910"/>
      <w:r>
        <w:rPr>
          <w:rFonts w:hint="eastAsia"/>
          <w:lang w:val="en-US" w:eastAsia="zh-CN"/>
        </w:rPr>
        <w:t>冰岛 爱尔兰岛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21204"/>
      <w:r>
        <w:t>亚速尔群岛</w:t>
      </w:r>
      <w:bookmarkEnd w:id="2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特里斯坦-达库尼亚群岛（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Tristan da Cunha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）是南大西洋的一个火山群岛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Azores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葡萄牙航海家发现了亚速尔群岛，长期以来，该群岛一直是大西洋航线的重要补给点。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9874"/>
      <w:r>
        <w:rPr>
          <w:rFonts w:hint="eastAsia"/>
        </w:rPr>
        <w:t>福克兰群岛（英语Falkland Islands，为英国所使用的称呼）</w:t>
      </w:r>
      <w:bookmarkEnd w:id="26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  <w:t>该群岛是一位于南大西洋的群岛，分为东福克兰群岛和西福克兰群岛，总计有778座小岛，总面积12,173平方公里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3531"/>
      <w:r>
        <w:rPr>
          <w:rFonts w:hint="eastAsia"/>
          <w:lang w:val="en-US" w:eastAsia="zh-CN"/>
        </w:rPr>
        <w:t>法罗岛 挪威海</w:t>
      </w:r>
      <w:bookmarkEnd w:id="27"/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28" w:name="_Toc23895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加那利群岛</w:t>
      </w:r>
      <w:bookmarkEnd w:id="28"/>
    </w:p>
    <w:p>
      <w:pPr>
        <w:bidi w:val="0"/>
        <w:rPr>
          <w:rFonts w:hint="default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西班牙</w:t>
      </w:r>
      <w:r>
        <w:rPr>
          <w:rFonts w:hint="default"/>
          <w:lang w:val="en-US" w:eastAsia="zh-CN"/>
        </w:rPr>
        <w:t>自治社区</w:t>
      </w:r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加那利群岛是位于非洲西北部海岸的西班牙群岛，是崎岖的火山岛，以其黑白沙滩而闻名。特内里费岛是最大的岛屿，以有时会下雪的活火山 Mt. 为主。泰德，拥有自己的天文台，是泰德国家公园的一部分。特内里费岛在首都圣克鲁斯德特内里费岛举办了一场盛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Cs w:val="16"/>
          <w:lang w:val="en-US" w:eastAsia="zh-CN" w:bidi="ar"/>
        </w:rPr>
        <w:t>大的前四旬期狂欢节。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- 谷歌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6" w:lineRule="atLeast"/>
        <w:ind w:left="0" w:right="0"/>
        <w:jc w:val="left"/>
        <w:rPr>
          <w:rFonts w:ascii="Arial" w:hAnsi="Arial" w:cs="Arial"/>
          <w:b w:val="0"/>
          <w:color w:val="202124"/>
          <w:sz w:val="28"/>
          <w:szCs w:val="28"/>
        </w:rPr>
      </w:pPr>
      <w:bookmarkStart w:id="29" w:name="_Toc6941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28"/>
          <w:szCs w:val="28"/>
          <w:lang w:val="en-US"/>
        </w:rPr>
        <w:t>南乔治亚岛和南桑威奇群岛</w:t>
      </w:r>
      <w:r>
        <w:rPr>
          <w:rFonts w:hint="eastAsia" w:ascii="Arial" w:hAnsi="Arial" w:cs="Arial"/>
          <w:b w:val="0"/>
          <w:i w:val="0"/>
          <w:caps w:val="0"/>
          <w:color w:val="202124"/>
          <w:spacing w:val="0"/>
          <w:sz w:val="28"/>
          <w:szCs w:val="28"/>
          <w:lang w:val="en-US" w:eastAsia="zh-CN"/>
        </w:rPr>
        <w:t xml:space="preserve"> 大西洋南部</w:t>
      </w:r>
      <w:bookmarkEnd w:id="29"/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南乔治亚岛和南桑威奇群岛是位于大西洋南部的英国海外领土。它是一个偏远且荒凉的岛屿集合，由南乔治亚岛和一连串被称为南桑威奇群岛的小岛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Cs w:val="16"/>
          <w:lang w:val="en-US" w:eastAsia="zh-CN" w:bidi="ar"/>
        </w:rPr>
        <w:t>组成。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instrText xml:space="preserve"> HYPERLINK "https://en.wikipedia.org/wiki/South_Georgia_and_the_South_Sandwich_Islands"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土阿莫土群岛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（Tuamotu Archipelago，简称Tuamotus；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onga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Marquesas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Islands</w:t>
      </w:r>
      <w:r>
        <w:rPr>
          <w:rStyle w:val="1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马克萨斯群岛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Marquesas Islands,是在太平洋中南部,法属波利尼西亚东北部的岛群,位于南纬7°50′-10°3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  <w:t>　高更已经长眠，不再离去，岛上的后代们，他们的生活，就像高更所希翼的那样，做梦、恋爱和唱歌。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6712"/>
      <w:r>
        <w:rPr>
          <w:rFonts w:hint="eastAsia"/>
          <w:lang w:val="en-US" w:eastAsia="zh-CN"/>
        </w:rPr>
        <w:t>南极洲群岛</w:t>
      </w:r>
      <w:bookmarkEnd w:id="30"/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31" w:name="_Toc18159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south shetland islands南设得兰群岛</w:t>
      </w:r>
      <w:bookmarkEnd w:id="31"/>
    </w:p>
    <w:p>
      <w:pPr>
        <w:bidi w:val="0"/>
        <w:rPr>
          <w:rFonts w:hint="default"/>
          <w:lang w:val="en-US"/>
        </w:rPr>
      </w:pP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Cs w:val="16"/>
          <w:lang w:val="en-US" w:eastAsia="zh-CN" w:bidi="ar"/>
        </w:rPr>
        <w:t>南极洲</w:t>
      </w:r>
      <w:r>
        <w:rPr>
          <w:rFonts w:hint="default"/>
          <w:lang w:val="en-US" w:eastAsia="zh-CN"/>
        </w:rPr>
        <w:t>的岛屿群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4.5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south+shetland+islands&amp;sxsrf=ALeKk0029yV78SH7YmhMZLaFbGaQH7umWw:1622923045197&amp;ei=Jde7YMPEC5ONr7wP_P2xyAg&amp;gs_ssp=eJzj4tTP1TcwKq8yzTJg9BIrzi8tyVAozkgtyUnMS1HILAZRxQDJIAwW&amp;oq=south+shetland+islands&amp;gs_lcp=Cgdnd3Mtd2l6EAEYADIHCC4QQxCTAjIECAAQQzICCAAyAgguMgIIADICCAAyAggAMgIIADICCAAyAggAOgcIIxCwAxAnOgcIABBHELADOgoILhCwAxDIAxBDOgYIABAHEB5KBQg4EgExUP-bAViVogFgq7oBaAFwAngAgAGIAogB_QuSAQUwLjIuNZgBAKABAaoBB2d3cy13aXrIAQ_AAQE&amp;sclient=gws-wi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33 条谷歌评论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南设得兰群岛是一组南极岛屿，总面积为 3,687 平方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Cs w:val="16"/>
          <w:lang w:val="en-US" w:eastAsia="zh-CN" w:bidi="ar"/>
        </w:rPr>
        <w:t>公里。它们位于南极半岛以北约 120 公里处，距南奥克尼群岛最近的点西南 430 公里至 900 公里。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instrText xml:space="preserve"> HYPERLINK "https://en.wikipedia.org/wiki/South_Shetland_Islands" </w:instrTex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 w:ascii="Arial" w:hAnsi="Arial" w:eastAsia="宋体" w:cs="Arial"/>
          <w:i w:val="0"/>
          <w:caps w:val="0"/>
          <w:color w:val="1A0DAB"/>
          <w:spacing w:val="0"/>
          <w:kern w:val="0"/>
          <w:szCs w:val="16"/>
          <w:u w:val="none"/>
          <w:lang w:val="en-US" w:eastAsia="zh-CN" w:bidi="ar"/>
        </w:rPr>
        <w:fldChar w:fldCharType="end"/>
      </w:r>
    </w:p>
    <w:p>
      <w:pP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bookmarkStart w:id="32" w:name="_Toc2692"/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south orkney南奥克尼群岛</w:t>
      </w:r>
      <w:bookmarkEnd w:id="32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岛屿群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4.5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"https://www.google.com/search?q=south+orkney"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22 条谷歌评论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r>
        <w:t>描述</w:t>
      </w:r>
    </w:p>
    <w:p>
      <w:pPr>
        <w:bidi w:val="0"/>
      </w:pPr>
      <w:r>
        <w:rPr>
          <w:lang w:val="en-US"/>
        </w:rPr>
        <w:t>描述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南奥克尼群岛是南大洋的一组岛屿，位于南极半岛尖端东北约 604 公里、南乔治亚岛西南 844 公里处。它们的总面积约为620平方公里。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"https://en.wikipedia.org/wiki/South_Orkney_Islands"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19235"/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  <w:t>大洋洲</w:t>
      </w:r>
      <w:r>
        <w:rPr>
          <w:rFonts w:hint="eastAsia"/>
          <w:lang w:val="en-US" w:eastAsia="zh-CN"/>
        </w:rPr>
        <w:t>群岛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0976"/>
      <w:r>
        <w:rPr>
          <w:rFonts w:hint="eastAsia"/>
          <w:lang w:val="en-US" w:eastAsia="zh-CN"/>
        </w:rPr>
        <w:t>圣诞岛</w:t>
      </w:r>
      <w:bookmarkEnd w:id="34"/>
    </w:p>
    <w:p>
      <w:pPr>
        <w:pStyle w:val="3"/>
        <w:bidi w:val="0"/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bookmarkStart w:id="35" w:name="_Toc7117"/>
      <w:r>
        <w:rPr>
          <w:rStyle w:val="19"/>
          <w:rFonts w:ascii="Arial" w:hAnsi="Arial" w:eastAsia="宋体" w:cs="Arial"/>
          <w:i w:val="0"/>
          <w:caps w:val="0"/>
          <w:color w:val="EA4335"/>
          <w:spacing w:val="0"/>
          <w:sz w:val="16"/>
          <w:szCs w:val="16"/>
          <w:shd w:val="clear" w:fill="FFFFFF"/>
        </w:rPr>
        <w:t>新爱尔兰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岛（New Ireland island，</w:t>
      </w:r>
      <w:bookmarkEnd w:id="35"/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巴布亚皮钦语：Niu Ailan），屬於巴布亞新幾內亞的一個島嶼，是太平洋西南部俾斯麦群岛主要岛屿之一，位于新不列颠岛 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31171"/>
      <w:r>
        <w:rPr>
          <w:rFonts w:hint="eastAsia"/>
          <w:lang w:val="en-US" w:eastAsia="zh-CN"/>
        </w:rPr>
        <w:t>新不列颠岛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27165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bookmarkEnd w:id="37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38" w:name="_Toc25870"/>
      <w:r>
        <w:rPr>
          <w:rFonts w:hint="eastAsia"/>
          <w:lang w:val="en-US" w:eastAsia="zh-CN"/>
        </w:rPr>
        <w:t>Vanuatu瓦努阿图（西南太平洋岛国）;</w:t>
      </w:r>
      <w:bookmarkEnd w:id="38"/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4" w:lineRule="atLeast"/>
        <w:ind w:left="0" w:right="0"/>
        <w:jc w:val="left"/>
        <w:rPr>
          <w:rFonts w:ascii="Arial" w:hAnsi="Arial" w:cs="Arial"/>
          <w:b w:val="0"/>
          <w:color w:val="202124"/>
          <w:sz w:val="36"/>
          <w:szCs w:val="36"/>
        </w:rPr>
      </w:pPr>
      <w:r>
        <w:rPr>
          <w:rFonts w:hint="eastAsia"/>
          <w:lang w:val="en-US" w:eastAsia="zh-CN"/>
        </w:rPr>
        <w:t xml:space="preserve"> </w:t>
      </w:r>
      <w:bookmarkStart w:id="39" w:name="_Toc4142"/>
      <w:r>
        <w:rPr>
          <w:rFonts w:hint="eastAsia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 w:eastAsia="zh-CN"/>
        </w:rPr>
        <w:t xml:space="preserve">法国 </w:t>
      </w:r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36"/>
          <w:szCs w:val="36"/>
          <w:lang w:val="en-US"/>
        </w:rPr>
        <w:t>新喀里多尼亚</w:t>
      </w:r>
      <w:bookmarkEnd w:id="39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before="156" w:beforeAutospacing="0" w:after="156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4D5156"/>
          <w:spacing w:val="0"/>
          <w:sz w:val="16"/>
          <w:szCs w:val="16"/>
          <w:lang w:val="en-US"/>
        </w:rPr>
      </w:pPr>
      <w:r>
        <w:rPr>
          <w:rFonts w:hint="eastAsia" w:eastAsia="宋体"/>
          <w:i w:val="0"/>
          <w:caps w:val="0"/>
          <w:color w:val="202124"/>
          <w:spacing w:val="0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kern w:val="0"/>
          <w:sz w:val="16"/>
          <w:szCs w:val="16"/>
          <w:lang w:val="en-US" w:eastAsia="zh-CN" w:bidi="ar"/>
        </w:rPr>
        <w:t>新喀里多尼亚是法国的领土，由南太平洋的数十个岛屿组成。它以其棕榈树成荫的海滩和海洋生物丰富的泻湖而闻名，泻湖面积达 24,000 平方公里，是世界上最大的泻湖之一。一个巨大的堡礁环绕着主岛 Grand Terre，这是一个主要的水肺潜水目的地。首都努美阿 (Nouméa) 是受法国影响的餐厅和出售巴黎时装的奢侈品精品店的所在地。</w:t>
      </w:r>
      <w:r>
        <w:rPr>
          <w:rFonts w:hint="default" w:ascii="Arial" w:hAnsi="Arial" w:eastAsia="宋体" w:cs="Arial"/>
          <w:i w:val="0"/>
          <w:caps w:val="0"/>
          <w:color w:val="70757A"/>
          <w:spacing w:val="0"/>
          <w:kern w:val="0"/>
          <w:sz w:val="16"/>
          <w:szCs w:val="16"/>
          <w:lang w:val="en-US" w:eastAsia="zh-CN" w:bidi="ar"/>
        </w:rPr>
        <w:t>- 谷歌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31528"/>
      <w:r>
        <w:rPr>
          <w:rFonts w:hint="eastAsia"/>
          <w:lang w:val="en-US" w:eastAsia="zh-CN"/>
        </w:rPr>
        <w:t>塔斯马尼亚</w:t>
      </w:r>
      <w:bookmarkEnd w:id="40"/>
    </w:p>
    <w:p>
      <w:pPr>
        <w:pStyle w:val="2"/>
        <w:bidi w:val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</w:pPr>
      <w:bookmarkStart w:id="41" w:name="_Toc29854"/>
      <w:r>
        <w:rPr>
          <w:rFonts w:hint="eastAsia"/>
          <w:lang w:val="en-US" w:eastAsia="zh-CN"/>
        </w:rPr>
        <w:t>太平洋</w:t>
      </w: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Cs w:val="21"/>
          <w:lang w:val="en-US" w:eastAsia="zh-CN"/>
        </w:rPr>
        <w:t>群岛</w:t>
      </w:r>
      <w:bookmarkEnd w:id="4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6845"/>
      <w:r>
        <w:rPr>
          <w:rFonts w:hint="eastAsia"/>
          <w:lang w:val="en-US" w:eastAsia="zh-CN"/>
        </w:rPr>
        <w:t>阿留申群岛  夏威夷</w:t>
      </w:r>
      <w:bookmarkEnd w:id="42"/>
    </w:p>
    <w:p>
      <w:pPr>
        <w:pStyle w:val="3"/>
        <w:bidi w:val="0"/>
        <w:rPr>
          <w:rFonts w:hint="default"/>
          <w:lang w:val="en-US"/>
        </w:rPr>
      </w:pPr>
      <w:bookmarkStart w:id="43" w:name="_Toc27594"/>
      <w:r>
        <w:rPr>
          <w:rFonts w:hint="eastAsia"/>
          <w:lang w:val="en-US" w:eastAsia="zh-CN"/>
        </w:rPr>
        <w:t xml:space="preserve">大溪地 塔希提 </w:t>
      </w:r>
      <w:r>
        <w:fldChar w:fldCharType="begin"/>
      </w:r>
      <w:r>
        <w:instrText xml:space="preserve"> HYPERLINK "http://baike.so.com/doc/1929136.html"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关岛 塞班岛   </w:t>
      </w: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加拉帕戈斯群岛</w:t>
      </w:r>
      <w:bookmarkEnd w:id="43"/>
    </w:p>
    <w:p>
      <w:pP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有点像北方的加拉帕戈斯群岛，它孤零零地躲在太平洋一角，距离哥斯达黎加西海岸大约有340英里(550公里)。这座大致呈矩形的小岛，面积是9.2平方英里(约合23.85平方公里)，上面生活着一定数量的鹿、野猪、野猫和人类有意或无意引入的老鼠。尽管这里有充足的可用淡水资源，但人类从没在这里长期定居过，可可斯岛的周围水域里生活着大量海洋生物。</w:t>
      </w:r>
    </w:p>
    <w:p>
      <w:pPr>
        <w:bidi w:val="0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科隆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群岛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Colón、西班牙语：Islas Galapagos</w:t>
      </w:r>
      <w:r>
        <w:rPr>
          <w:rFonts w:hint="eastAsia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</w:p>
    <w:p>
      <w:pPr>
        <w:bidi w:val="0"/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）：即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加拉帕戈斯群岛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。隶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太平洋靠近巴哈马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</w:rPr>
      </w:pPr>
      <w:bookmarkStart w:id="44" w:name="_Toc32148"/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Cs w:val="45"/>
          <w:shd w:val="clear" w:fill="FFFFFF"/>
        </w:rPr>
        <w:t>库</w:t>
      </w:r>
      <w:r>
        <w:t>克群岛</w:t>
      </w:r>
      <w:r>
        <w:rPr>
          <w:rFonts w:hint="eastAsia"/>
          <w:lang w:val="en-US" w:eastAsia="zh-CN"/>
        </w:rPr>
        <w:t xml:space="preserve"> 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44"/>
    </w:p>
    <w:p>
      <w:pPr>
        <w:bidi w:val="0"/>
        <w:rPr>
          <w:rFonts w:hint="default"/>
        </w:rPr>
      </w:pPr>
      <w:r>
        <w:t>马绍尔群岛（英文是</w:t>
      </w:r>
      <w:r>
        <w:rPr>
          <w:rFonts w:hint="default"/>
        </w:rPr>
        <w:t>MARSHALL ISLANDS）是密克罗尼西亚群岛最东面的岛群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5" w:name="_Toc3026"/>
      <w:r>
        <w:rPr>
          <w:rFonts w:hint="eastAsia"/>
          <w:lang w:val="en-US" w:eastAsia="zh-CN"/>
        </w:rPr>
        <w:t>复活节岛</w:t>
      </w:r>
      <w:bookmarkEnd w:id="45"/>
    </w:p>
    <w:p>
      <w:pPr>
        <w:rPr>
          <w:rFonts w:hint="default"/>
        </w:rPr>
      </w:pPr>
    </w:p>
    <w:p>
      <w:pPr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基里巴斯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是位于太平洋中部的岛国，由33个岛屿组成</w:t>
      </w:r>
    </w:p>
    <w:p>
      <w:pPr>
        <w:rPr>
          <w:rFonts w:hint="default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color w:val="999999"/>
          <w:sz w:val="24"/>
          <w:szCs w:val="24"/>
        </w:rPr>
        <w:t>[词典]</w:t>
      </w:r>
      <w:r>
        <w:rPr>
          <w:rFonts w:ascii="宋体" w:hAnsi="宋体" w:eastAsia="宋体" w:cs="宋体"/>
          <w:sz w:val="24"/>
          <w:szCs w:val="24"/>
        </w:rPr>
        <w:t>莱恩群岛(位于中太平洋);</w:t>
      </w:r>
    </w:p>
    <w:p>
      <w:pPr>
        <w:keepNext w:val="0"/>
        <w:keepLines w:val="0"/>
        <w:widowControl/>
        <w:suppressLineNumbers w:val="0"/>
        <w:shd w:val="clear" w:fill="FFFFFF"/>
        <w:wordWrap/>
        <w:spacing w:line="30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It includes the former Gilbert Islands, Ocean Island, and the Phoenix and 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Line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islands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Style w:val="19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"https://www.baidu.com/javascript:;" </w:instrText>
      </w:r>
      <w:r>
        <w:rPr>
          <w:rStyle w:val="19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wordWrap/>
        <w:spacing w:after="135" w:afterAutospacing="0" w:line="30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它包括以前的吉尔伯特群岛，大洋岛，菲尼克斯</w:t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群岛和莱恩群岛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" w:afterAutospacing="0" w:line="300" w:lineRule="atLeast"/>
        <w:ind w:left="0" w:right="0"/>
      </w:pP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"http://www.baidu.com/link?url=R0lv7hk9skr-sxeMOHIHVhg9j-VMCgUSA9SjbnXTLA0JkUoz-QGOAQ5MXiS99h-5clqGtjBUyfQwubsLO9MnhDcjvqJaSAn5VcIi9WwUncZGiRJ-MfQUZACzNUSgs-p-"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0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双语例句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instrText xml:space="preserve"> HYPERLINK "http://www.baidu.com/link?url=R0lv7hk9skr-sxeMOHIHVhg9j-VMCgUSA9SjbnXTLA0JkUoz-QGOAQ5MXiS99h-5clqGtjBUyfQwubsLO9Mnh2ADB0wMKQgfLiX_h4sJrJZ6m5UNlaGtXtk5bkVNP0iV" \t "https://www.baidu.com/_blank"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separate"/>
      </w:r>
      <w:r>
        <w:rPr>
          <w:rStyle w:val="20"/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t>百度知道</w:t>
      </w:r>
      <w:r>
        <w:rPr>
          <w:rFonts w:hint="default" w:ascii="Arial" w:hAnsi="Arial" w:cs="Arial"/>
          <w:b w:val="0"/>
          <w:i w:val="0"/>
          <w:caps w:val="0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社会群岛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洛克群岛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F3198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洛克群岛在帕劳语中被称之为「Chelbacheb」，因2005年初播出的美国真人秀《幸存者》第10季帕劳篇闻名遐迩。这个群岛由250至300座岛屿构成，总陆地面积仅有18平方英里(约合47平方公里)，丰富的生态多样性是其骄傲的所在。这些石灰岩岛和珊瑚岛最高点高出海平面680英尺(约合207米)，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bookmarkStart w:id="46" w:name="_Toc24312"/>
      <w:r>
        <w:rPr>
          <w:rFonts w:hint="eastAsia"/>
        </w:rPr>
        <w:t>社会群岛</w:t>
      </w:r>
      <w:bookmarkEnd w:id="46"/>
    </w:p>
    <w:p>
      <w:pPr>
        <w:pStyle w:val="2"/>
        <w:bidi w:val="0"/>
        <w:rPr>
          <w:rFonts w:hint="default"/>
          <w:lang w:val="en-US" w:eastAsia="zh-CN"/>
        </w:rPr>
      </w:pPr>
      <w:bookmarkStart w:id="47" w:name="_Toc20947"/>
      <w:r>
        <w:rPr>
          <w:rFonts w:hint="eastAsia"/>
          <w:lang w:val="en-US" w:eastAsia="zh-CN"/>
        </w:rPr>
        <w:t>印度洋群岛</w:t>
      </w:r>
      <w:bookmarkEnd w:id="47"/>
    </w:p>
    <w:p>
      <w:pPr>
        <w:pStyle w:val="3"/>
        <w:keepNext w:val="0"/>
        <w:keepLines w:val="0"/>
        <w:widowControl/>
        <w:suppressLineNumbers w:val="0"/>
        <w:spacing w:before="0" w:beforeAutospacing="0" w:after="48" w:afterAutospacing="0" w:line="16" w:lineRule="atLeast"/>
        <w:ind w:left="0" w:right="0"/>
        <w:jc w:val="left"/>
        <w:rPr>
          <w:rFonts w:ascii="Arial" w:hAnsi="Arial" w:cs="Arial"/>
          <w:b w:val="0"/>
          <w:color w:val="202124"/>
          <w:sz w:val="28"/>
          <w:szCs w:val="28"/>
        </w:rPr>
      </w:pPr>
      <w:bookmarkStart w:id="48" w:name="_Toc17033"/>
      <w:r>
        <w:rPr>
          <w:rFonts w:ascii="Arial" w:hAnsi="Arial" w:eastAsia="Arial" w:cs="Arial"/>
          <w:i w:val="0"/>
          <w:caps w:val="0"/>
          <w:color w:val="202124"/>
          <w:spacing w:val="0"/>
          <w:sz w:val="28"/>
          <w:szCs w:val="28"/>
          <w:shd w:val="clear" w:fill="FFFFFF"/>
        </w:rPr>
        <w:t>French Southern and Antarctic Lands</w:t>
      </w:r>
      <w:r>
        <w:rPr>
          <w:rFonts w:hint="default" w:ascii="Arial" w:hAnsi="Arial" w:cs="Arial"/>
          <w:b w:val="0"/>
          <w:i w:val="0"/>
          <w:caps w:val="0"/>
          <w:color w:val="202124"/>
          <w:spacing w:val="0"/>
          <w:sz w:val="28"/>
          <w:szCs w:val="28"/>
          <w:lang w:val="en-US"/>
        </w:rPr>
        <w:t>法属南部和南极领地</w:t>
      </w:r>
      <w:bookmarkEnd w:id="48"/>
      <w:r>
        <w:rPr>
          <w:rFonts w:hint="eastAsia" w:ascii="Arial" w:hAnsi="Arial" w:cs="Arial"/>
          <w:b w:val="0"/>
          <w:i w:val="0"/>
          <w:caps w:val="0"/>
          <w:color w:val="202124"/>
          <w:spacing w:val="0"/>
          <w:sz w:val="28"/>
          <w:szCs w:val="28"/>
          <w:lang w:val="en-US" w:eastAsia="zh-CN"/>
        </w:rPr>
        <w:t xml:space="preserve"> </w:t>
      </w:r>
    </w:p>
    <w:p>
      <w:pPr>
        <w:bidi w:val="0"/>
      </w:pPr>
      <w:r>
        <w:t>描述</w:t>
      </w:r>
      <w:r>
        <w:rPr>
          <w:rFonts w:hint="eastAsia"/>
          <w:lang w:val="en-US" w:eastAsia="zh-CN"/>
        </w:rPr>
        <w:t>印度洋南部</w:t>
      </w:r>
    </w:p>
    <w:p>
      <w:pPr>
        <w:bidi w:val="0"/>
      </w:pPr>
      <w:r>
        <w:rPr>
          <w:b w:val="0"/>
          <w:i w:val="0"/>
          <w:caps w:val="0"/>
          <w:color w:val="4D5156"/>
          <w:spacing w:val="0"/>
          <w:szCs w:val="27"/>
          <w:lang w:val="en-US"/>
        </w:rPr>
        <w:t>描</w:t>
      </w:r>
      <w:r>
        <w:rPr>
          <w:lang w:val="en-US"/>
        </w:rPr>
        <w:t>述</w:t>
      </w:r>
    </w:p>
    <w:p>
      <w:pPr>
        <w:bidi w:val="0"/>
        <w:rPr>
          <w:rFonts w:hint="default" w:ascii="Arial" w:hAnsi="Arial" w:cs="Arial"/>
          <w:i w:val="0"/>
          <w:caps w:val="0"/>
          <w:color w:val="4D5156"/>
          <w:spacing w:val="0"/>
          <w:szCs w:val="16"/>
          <w:lang w:val="en-US"/>
        </w:rPr>
      </w:pPr>
      <w:r>
        <w:rPr>
          <w:rFonts w:hint="default"/>
          <w:lang w:val="en-US" w:eastAsia="zh-CN"/>
        </w:rPr>
        <w:t>法属南部和南极领地是法国的海外领土。它包括：阿德利地，法国对南极洲的主张。克罗泽群岛，马达加斯加以南印度洋南部的一个群岛。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"https://en.wikipedia.org/wiki/French_Southern_and_Antarctic_Lands"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0"/>
          <w:rFonts w:hint="default" w:ascii="Arial" w:hAnsi="Arial" w:eastAsia="宋体" w:cs="Arial"/>
          <w:i w:val="0"/>
          <w:caps w:val="0"/>
          <w:color w:val="1A0DAB"/>
          <w:spacing w:val="0"/>
          <w:szCs w:val="16"/>
          <w:u w:val="none"/>
          <w:lang w:val="en-US"/>
        </w:rPr>
        <w:t>维基百科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bookmarkStart w:id="49" w:name="_Toc10756"/>
      <w:r>
        <w:rPr>
          <w:rFonts w:hint="eastAsia"/>
          <w:lang w:val="en-US" w:eastAsia="zh-CN"/>
        </w:rPr>
        <w:t xml:space="preserve">阿拉伯海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索科特拉岛或索科特拉岛位</w:t>
      </w:r>
      <w:bookmarkEnd w:id="49"/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于瓜达菲海峡和阿拉伯海之间，是索科特拉群岛四个岛屿中最大的一个。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该领土靠近主要航线，是也门的正式一部分，长期以来一直是亚丁省的一个分区</w:t>
      </w:r>
    </w:p>
    <w:p>
      <w:pPr>
        <w:pStyle w:val="3"/>
        <w:bidi w:val="0"/>
        <w:rPr>
          <w:rFonts w:hint="eastAsia"/>
          <w:lang w:eastAsia="zh-CN"/>
        </w:rPr>
      </w:pPr>
      <w:bookmarkStart w:id="50" w:name="_Toc18029"/>
      <w:r>
        <w:rPr>
          <w:rFonts w:hint="eastAsia"/>
          <w:lang w:eastAsia="zh-CN"/>
        </w:rPr>
        <w:t>马尔代夫</w:t>
      </w:r>
      <w:r>
        <w:rPr>
          <w:rFonts w:hint="eastAsia"/>
          <w:lang w:val="en-US" w:eastAsia="zh-CN"/>
        </w:rPr>
        <w:t xml:space="preserve"> 1200个，其中200个有人</w:t>
      </w:r>
      <w:bookmarkEnd w:id="50"/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14737"/>
      <w:r>
        <w:rPr>
          <w:rFonts w:hint="eastAsia"/>
          <w:lang w:val="en-US" w:eastAsia="zh-CN"/>
        </w:rPr>
        <w:t>斯里兰卡</w:t>
      </w:r>
      <w:bookmarkEnd w:id="51"/>
    </w:p>
    <w:p>
      <w:pPr>
        <w:pStyle w:val="3"/>
        <w:bidi w:val="0"/>
        <w:rPr>
          <w:rFonts w:hint="eastAsia"/>
          <w:lang w:val="en-US" w:eastAsia="zh-CN"/>
        </w:rPr>
      </w:pPr>
      <w:bookmarkStart w:id="52" w:name="_Toc1084"/>
      <w:r>
        <w:rPr>
          <w:rFonts w:hint="eastAsia"/>
          <w:lang w:eastAsia="zh-CN"/>
        </w:rPr>
        <w:t>塞舌尔</w:t>
      </w:r>
      <w:r>
        <w:rPr>
          <w:rFonts w:hint="eastAsia"/>
          <w:lang w:val="en-US" w:eastAsia="zh-CN"/>
        </w:rPr>
        <w:t>115个小岛</w:t>
      </w:r>
      <w:bookmarkEnd w:id="5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53" w:name="_Toc100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"https://zh.wikipedia.org/wiki/%E5%AE%89%E8%BE%BE%E6%9B%BC%E7%BE%A4%E5%B2%9B" \o ""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安達曼群島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53"/>
    </w:p>
    <w:p>
      <w:pPr>
        <w:pStyle w:val="3"/>
        <w:bidi w:val="0"/>
      </w:pPr>
      <w:bookmarkStart w:id="54" w:name="_Toc24094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"https://zh.wikipedia.org/wiki/%E7%A7%91%E6%91%A9%E7%BD%97%E7%BE%A4%E5%B2%9B" \o "科摩罗群岛"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科摩罗群岛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bookmarkEnd w:id="54"/>
    </w:p>
    <w:p>
      <w:pPr>
        <w:pStyle w:val="3"/>
        <w:bidi w:val="0"/>
        <w:rPr>
          <w:rFonts w:hint="eastAsia"/>
          <w:lang w:val="en-US" w:eastAsia="zh-CN"/>
        </w:rPr>
      </w:pPr>
      <w:bookmarkStart w:id="55" w:name="_Toc23114"/>
      <w:r>
        <w:rPr>
          <w:rFonts w:hint="eastAsia"/>
          <w:lang w:val="en-US" w:eastAsia="zh-CN"/>
        </w:rPr>
        <w:t>马达加斯加</w:t>
      </w:r>
      <w:bookmarkEnd w:id="5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bidi w:val="0"/>
        <w:rPr>
          <w:rFonts w:hint="eastAsia"/>
          <w:lang w:val="en-US" w:eastAsia="zh-CN"/>
        </w:rPr>
      </w:pPr>
      <w:bookmarkStart w:id="56" w:name="_Toc11746"/>
      <w:r>
        <w:rPr>
          <w:rFonts w:hint="eastAsia"/>
        </w:rPr>
        <w:t>克尔格伦群岛（Kerguelen Islands</w:t>
      </w:r>
      <w:bookmarkEnd w:id="5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主岛由克尔格伦主岛和大约300多个小岛组成</w:t>
      </w:r>
    </w:p>
    <w:p>
      <w:pPr>
        <w:rPr>
          <w:rFonts w:hint="default"/>
        </w:rPr>
      </w:pPr>
      <w:r>
        <w:rPr>
          <w:rFonts w:hint="default"/>
        </w:rPr>
        <w:t>Category:印度洋群岛 - 维基百科，自由的百科全书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7" w:name="_Toc16876"/>
      <w:r>
        <w:rPr>
          <w:rFonts w:hint="eastAsia"/>
          <w:lang w:val="en-US" w:eastAsia="zh-CN"/>
        </w:rPr>
        <w:t>加勒比海群岛</w:t>
      </w:r>
      <w:bookmarkEnd w:id="57"/>
    </w:p>
    <w:p>
      <w:pPr>
        <w:pStyle w:val="3"/>
        <w:bidi w:val="0"/>
        <w:rPr>
          <w:rFonts w:hint="default"/>
          <w:lang w:val="en-US" w:eastAsia="zh-CN"/>
        </w:rPr>
      </w:pPr>
      <w:bookmarkStart w:id="58" w:name="_Toc25096"/>
      <w:r>
        <w:rPr>
          <w:rFonts w:hint="eastAsia"/>
          <w:lang w:val="en-US" w:eastAsia="zh-CN"/>
        </w:rPr>
        <w:t>古巴 巴哈马</w:t>
      </w:r>
      <w:bookmarkEnd w:id="58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9" w:name="_Toc31322"/>
      <w:r>
        <w:rPr>
          <w:rFonts w:hint="eastAsia"/>
          <w:lang w:val="en-US" w:eastAsia="zh-CN"/>
        </w:rPr>
        <w:t>多米尼加 波多黎各 牙买加</w:t>
      </w:r>
      <w:bookmarkEnd w:id="59"/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bookmarkStart w:id="60" w:name="_Toc3684"/>
      <w:r>
        <w:rPr>
          <w:rFonts w:hint="eastAsia"/>
          <w:lang w:val="en-US" w:eastAsia="zh-CN"/>
        </w:rPr>
        <w:t>Fms island</w:t>
      </w:r>
      <w:bookmarkEnd w:id="60"/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9843"/>
      <w:r>
        <w:rPr>
          <w:rFonts w:hint="eastAsia"/>
          <w:lang w:val="en-US" w:eastAsia="zh-CN"/>
        </w:rPr>
        <w:t>济州岛 富国岛 巴厘岛</w:t>
      </w:r>
      <w:bookmarkEnd w:id="61"/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24624"/>
      <w:r>
        <w:rPr>
          <w:rFonts w:hint="eastAsia"/>
          <w:lang w:val="en-US" w:eastAsia="zh-CN"/>
        </w:rPr>
        <w:t>斯里兰卡 马达加斯加 tw hk</w:t>
      </w:r>
      <w:bookmarkEnd w:id="62"/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bookmarkStart w:id="63" w:name="_Toc29164"/>
      <w:r>
        <w:t>塔斯马尼亚</w:t>
      </w:r>
      <w:bookmarkEnd w:id="6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9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塔斯马尼亚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州是澳大利亚联邦唯一的岛州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64" w:name="_Toc29133"/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斐济。他经过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"https://zh.wikipedia.org/wiki/%E6%96%B0%E5%87%A0%E5%86%85%E4%BA%9A%E5%B2%9B" \o "新几内亚岛"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20"/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新几内亚岛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  <w:bookmarkEnd w:id="6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5" w:name="_Toc15643"/>
      <w:r>
        <w:rPr>
          <w:rFonts w:hint="eastAsia"/>
          <w:lang w:val="en-US" w:eastAsia="zh-CN"/>
        </w:rPr>
        <w:t>拉帕努伊</w:t>
      </w:r>
      <w:bookmarkEnd w:id="65"/>
    </w:p>
    <w:p>
      <w:pPr>
        <w:pStyle w:val="3"/>
        <w:bidi w:val="0"/>
        <w:rPr>
          <w:rFonts w:hint="eastAsia"/>
          <w:lang w:val="en-US" w:eastAsia="zh-CN"/>
        </w:rPr>
      </w:pPr>
      <w:bookmarkStart w:id="66" w:name="_Toc31694"/>
      <w:r>
        <w:rPr>
          <w:rFonts w:hint="eastAsia"/>
          <w:lang w:val="en-US" w:eastAsia="zh-CN"/>
        </w:rPr>
        <w:t>大溪地</w:t>
      </w:r>
      <w:bookmarkEnd w:id="66"/>
    </w:p>
    <w:p>
      <w:pPr>
        <w:pStyle w:val="3"/>
        <w:bidi w:val="0"/>
        <w:rPr>
          <w:rFonts w:ascii="Arial" w:hAnsi="Arial" w:eastAsia="宋体" w:cs="Arial"/>
          <w:b w:val="0"/>
          <w:i w:val="0"/>
          <w:caps w:val="0"/>
          <w:color w:val="000000"/>
          <w:spacing w:val="0"/>
          <w:szCs w:val="21"/>
          <w:shd w:val="clear" w:fill="F5F8FD"/>
        </w:rPr>
      </w:pPr>
      <w:bookmarkStart w:id="67" w:name="_Toc6546"/>
      <w:r>
        <w:t>汤加王国</w:t>
      </w:r>
      <w:bookmarkEnd w:id="67"/>
    </w:p>
    <w:p>
      <w:pPr>
        <w:pStyle w:val="3"/>
        <w:bidi w:val="0"/>
      </w:pPr>
      <w:bookmarkStart w:id="68" w:name="_Toc16283"/>
      <w:r>
        <w:t>加拉帕戈斯岛，在西班牙语里是“龟岛”的意思</w:t>
      </w:r>
      <w:bookmarkEnd w:id="68"/>
    </w:p>
    <w:p>
      <w:pPr>
        <w:pStyle w:val="3"/>
        <w:bidi w:val="0"/>
        <w:rPr>
          <w:rFonts w:hint="default"/>
        </w:rPr>
      </w:pPr>
      <w:bookmarkStart w:id="69" w:name="_Toc26802"/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"http://baike.so.com/doc/1929136.html" \t "http://baike.so.com/doc/_blank" </w:instrText>
      </w:r>
      <w:r>
        <w:rPr>
          <w:rFonts w:ascii="Arial" w:hAnsi="Arial" w:eastAsia="宋体" w:cs="Arial"/>
          <w:b w:val="0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图瓦卢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"http://baike.so.com/doc/2893268.html"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瑙鲁</w:t>
      </w:r>
      <w:r>
        <w:rPr>
          <w:rFonts w:hint="default"/>
        </w:rPr>
        <w:fldChar w:fldCharType="end"/>
      </w:r>
      <w:bookmarkEnd w:id="69"/>
    </w:p>
    <w:p>
      <w:pPr>
        <w:pStyle w:val="3"/>
        <w:bidi w:val="0"/>
        <w:rPr>
          <w:rFonts w:hint="default"/>
        </w:rPr>
      </w:pPr>
      <w:bookmarkStart w:id="70" w:name="_Toc4166"/>
      <w:r>
        <w:fldChar w:fldCharType="begin"/>
      </w:r>
      <w:r>
        <w:instrText xml:space="preserve"> HYPERLINK "http://baike.so.com/doc/1930852.html"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所罗门群岛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"http://baike.so.com/doc/2334600.html"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基里巴斯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"http://baike.so.com/doc/2907838.html"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斐济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"http://baike.so.com/doc/892664.html" \t "http://baike.so.com/doc/_blank" </w:instrText>
      </w:r>
      <w:r>
        <w:fldChar w:fldCharType="separate"/>
      </w:r>
      <w:r>
        <w:rPr>
          <w:rStyle w:val="20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18"/>
          <w:u w:val="none"/>
          <w:shd w:val="clear" w:fill="FFFFFF"/>
        </w:rPr>
        <w:t>马绍尔群岛</w:t>
      </w:r>
      <w:r>
        <w:rPr>
          <w:rFonts w:hint="default"/>
        </w:rPr>
        <w:fldChar w:fldCharType="end"/>
      </w:r>
      <w:bookmarkEnd w:id="70"/>
    </w:p>
    <w:p>
      <w:pPr>
        <w:pStyle w:val="3"/>
        <w:bidi w:val="0"/>
        <w:rPr>
          <w:rStyle w:val="19"/>
          <w:rFonts w:hint="default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</w:pPr>
      <w:bookmarkStart w:id="71" w:name="_Toc5041"/>
      <w:r>
        <w:t>塔斯马尼亚</w:t>
      </w:r>
      <w:r>
        <w:rPr>
          <w:rFonts w:hint="eastAsia"/>
          <w:lang w:val="en-US" w:eastAsia="zh-CN"/>
        </w:rPr>
        <w:t xml:space="preserve">  </w:t>
      </w:r>
      <w:r>
        <w:rPr>
          <w:rStyle w:val="19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苏拉威西岛</w:t>
      </w:r>
      <w:bookmarkEnd w:id="71"/>
    </w:p>
    <w:p>
      <w:pPr>
        <w:pStyle w:val="3"/>
        <w:bidi w:val="0"/>
        <w:rPr>
          <w:rFonts w:hint="default"/>
          <w:lang w:val="en-US" w:eastAsia="zh-CN"/>
        </w:rPr>
      </w:pPr>
      <w:bookmarkStart w:id="72" w:name="_Toc13040"/>
      <w:r>
        <w:rPr>
          <w:rStyle w:val="19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福克兰岛 马到</w:t>
      </w:r>
      <w:bookmarkEnd w:id="72"/>
    </w:p>
    <w:p>
      <w:pPr>
        <w:pStyle w:val="3"/>
        <w:bidi w:val="0"/>
        <w:rPr>
          <w:rFonts w:hint="default"/>
          <w:lang w:val="en-US" w:eastAsia="zh-CN"/>
        </w:rPr>
      </w:pPr>
      <w:bookmarkStart w:id="73" w:name="_Toc20705"/>
      <w:r>
        <w:rPr>
          <w:rStyle w:val="19"/>
          <w:rFonts w:hint="eastAsia" w:ascii="Arial" w:hAnsi="Arial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格陵兰岛</w:t>
      </w:r>
      <w:r>
        <w:rPr>
          <w:rStyle w:val="19"/>
          <w:rFonts w:hint="eastAsia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 xml:space="preserve"> 塞班岛 关岛</w:t>
      </w:r>
      <w:bookmarkEnd w:id="73"/>
    </w:p>
    <w:p>
      <w:pPr>
        <w:pStyle w:val="2"/>
        <w:bidi w:val="0"/>
        <w:rPr>
          <w:rStyle w:val="19"/>
          <w:rFonts w:hint="eastAsia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</w:pPr>
      <w:bookmarkStart w:id="74" w:name="_Toc23410"/>
      <w:r>
        <w:rPr>
          <w:rStyle w:val="19"/>
          <w:rFonts w:hint="eastAsia" w:eastAsia="宋体" w:cs="Arial"/>
          <w:b w:val="0"/>
          <w:i w:val="0"/>
          <w:color w:val="CC0000"/>
          <w:spacing w:val="0"/>
          <w:szCs w:val="19"/>
          <w:shd w:val="clear" w:fill="FFFFFF"/>
          <w:lang w:val="en-US" w:eastAsia="zh-CN"/>
        </w:rPr>
        <w:t>R</w:t>
      </w:r>
      <w:r>
        <w:rPr>
          <w:rStyle w:val="19"/>
          <w:rFonts w:hint="eastAsia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  <w:t>ef</w:t>
      </w:r>
      <w:bookmarkEnd w:id="74"/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18502"/>
      <w:r>
        <w:rPr>
          <w:rFonts w:hint="eastAsia"/>
          <w:lang w:val="en-US" w:eastAsia="zh-CN"/>
        </w:rPr>
        <w:t>Atitit Major island groups and archipelagos 主要的岛群和群岛目录资料</w:t>
      </w:r>
      <w:bookmarkEnd w:id="7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岛屿面积列表 - 维基百科，自由的百科全书</w:t>
      </w:r>
    </w:p>
    <w:p>
      <w:pPr>
        <w:rPr>
          <w:rStyle w:val="19"/>
          <w:rFonts w:hint="default" w:eastAsia="宋体" w:cs="Arial"/>
          <w:b w:val="0"/>
          <w:i w:val="0"/>
          <w:caps w:val="0"/>
          <w:color w:val="CC0000"/>
          <w:spacing w:val="0"/>
          <w:szCs w:val="19"/>
          <w:shd w:val="clear" w:fill="FFFFFF"/>
          <w:lang w:val="en-US" w:eastAsia="zh-CN"/>
        </w:rPr>
      </w:pPr>
    </w:p>
    <w:p/>
    <w:p/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48C36"/>
    <w:multiLevelType w:val="multilevel"/>
    <w:tmpl w:val="B0748C3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ECD044"/>
    <w:multiLevelType w:val="multilevel"/>
    <w:tmpl w:val="57ECD04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33D81"/>
    <w:rsid w:val="011E36B6"/>
    <w:rsid w:val="012272DB"/>
    <w:rsid w:val="013A50BC"/>
    <w:rsid w:val="02035FF3"/>
    <w:rsid w:val="021872A3"/>
    <w:rsid w:val="0284478F"/>
    <w:rsid w:val="02E3066C"/>
    <w:rsid w:val="041617E3"/>
    <w:rsid w:val="04250B56"/>
    <w:rsid w:val="04F06592"/>
    <w:rsid w:val="05297495"/>
    <w:rsid w:val="052C3524"/>
    <w:rsid w:val="05A06B52"/>
    <w:rsid w:val="064A177C"/>
    <w:rsid w:val="06640A78"/>
    <w:rsid w:val="07344F03"/>
    <w:rsid w:val="074A79C6"/>
    <w:rsid w:val="07C66512"/>
    <w:rsid w:val="08254E91"/>
    <w:rsid w:val="085D3704"/>
    <w:rsid w:val="08794C4F"/>
    <w:rsid w:val="09FA5B17"/>
    <w:rsid w:val="0AE26C06"/>
    <w:rsid w:val="0B42002B"/>
    <w:rsid w:val="0B9958D9"/>
    <w:rsid w:val="0C505D96"/>
    <w:rsid w:val="0D5F6C08"/>
    <w:rsid w:val="0DB13238"/>
    <w:rsid w:val="0F5358F4"/>
    <w:rsid w:val="0FBA1882"/>
    <w:rsid w:val="116B6E6B"/>
    <w:rsid w:val="11830F25"/>
    <w:rsid w:val="1219015D"/>
    <w:rsid w:val="128D3E30"/>
    <w:rsid w:val="12927F3E"/>
    <w:rsid w:val="12CF271E"/>
    <w:rsid w:val="12FB07C8"/>
    <w:rsid w:val="146831FB"/>
    <w:rsid w:val="14C71361"/>
    <w:rsid w:val="1541222F"/>
    <w:rsid w:val="154356A3"/>
    <w:rsid w:val="155F361C"/>
    <w:rsid w:val="15C50BAE"/>
    <w:rsid w:val="16302867"/>
    <w:rsid w:val="179D6644"/>
    <w:rsid w:val="183A6E61"/>
    <w:rsid w:val="18DF6940"/>
    <w:rsid w:val="19041F40"/>
    <w:rsid w:val="190F7751"/>
    <w:rsid w:val="19CB7B91"/>
    <w:rsid w:val="1A8F3DB3"/>
    <w:rsid w:val="1AD34366"/>
    <w:rsid w:val="1BD33017"/>
    <w:rsid w:val="1C3B75E8"/>
    <w:rsid w:val="1C91382C"/>
    <w:rsid w:val="1CAC4667"/>
    <w:rsid w:val="1D7A6F7E"/>
    <w:rsid w:val="1E0554DB"/>
    <w:rsid w:val="1E577CD3"/>
    <w:rsid w:val="1EAA4B69"/>
    <w:rsid w:val="20240DA2"/>
    <w:rsid w:val="204B1C8C"/>
    <w:rsid w:val="20804288"/>
    <w:rsid w:val="209419F0"/>
    <w:rsid w:val="20991426"/>
    <w:rsid w:val="21F26D4E"/>
    <w:rsid w:val="21F76209"/>
    <w:rsid w:val="223A6F39"/>
    <w:rsid w:val="223D232F"/>
    <w:rsid w:val="22473AD6"/>
    <w:rsid w:val="22C13D84"/>
    <w:rsid w:val="22FD1FCB"/>
    <w:rsid w:val="23AD7785"/>
    <w:rsid w:val="23F119CC"/>
    <w:rsid w:val="242E071C"/>
    <w:rsid w:val="25381B67"/>
    <w:rsid w:val="253B1929"/>
    <w:rsid w:val="2628104E"/>
    <w:rsid w:val="265F271C"/>
    <w:rsid w:val="272103B6"/>
    <w:rsid w:val="276160F2"/>
    <w:rsid w:val="27A854AF"/>
    <w:rsid w:val="27AC1752"/>
    <w:rsid w:val="28C53DFB"/>
    <w:rsid w:val="2934064F"/>
    <w:rsid w:val="29A97E0F"/>
    <w:rsid w:val="2A005C5D"/>
    <w:rsid w:val="2A257379"/>
    <w:rsid w:val="2BEC1E82"/>
    <w:rsid w:val="2C462002"/>
    <w:rsid w:val="2C663E04"/>
    <w:rsid w:val="2C910639"/>
    <w:rsid w:val="2CBF3133"/>
    <w:rsid w:val="2D612139"/>
    <w:rsid w:val="2D724803"/>
    <w:rsid w:val="2F1465ED"/>
    <w:rsid w:val="2F4E6201"/>
    <w:rsid w:val="2FA62DFF"/>
    <w:rsid w:val="30210909"/>
    <w:rsid w:val="31370BD1"/>
    <w:rsid w:val="31660861"/>
    <w:rsid w:val="318E2DCA"/>
    <w:rsid w:val="327C232E"/>
    <w:rsid w:val="32DF6DB0"/>
    <w:rsid w:val="32E51FDC"/>
    <w:rsid w:val="341D699E"/>
    <w:rsid w:val="34BC1E13"/>
    <w:rsid w:val="353F732D"/>
    <w:rsid w:val="355C7A41"/>
    <w:rsid w:val="35DA179A"/>
    <w:rsid w:val="365C07D2"/>
    <w:rsid w:val="36944933"/>
    <w:rsid w:val="36B8401C"/>
    <w:rsid w:val="3752692E"/>
    <w:rsid w:val="379F144E"/>
    <w:rsid w:val="37A337C8"/>
    <w:rsid w:val="37FB0EFC"/>
    <w:rsid w:val="37FB7820"/>
    <w:rsid w:val="38273DD3"/>
    <w:rsid w:val="3856599B"/>
    <w:rsid w:val="38763EC9"/>
    <w:rsid w:val="38A55828"/>
    <w:rsid w:val="38D51541"/>
    <w:rsid w:val="39341CE1"/>
    <w:rsid w:val="39DD74AB"/>
    <w:rsid w:val="3A6F5474"/>
    <w:rsid w:val="3DC83620"/>
    <w:rsid w:val="3E142A69"/>
    <w:rsid w:val="3E5C05C3"/>
    <w:rsid w:val="3E643FE0"/>
    <w:rsid w:val="3F0D16E3"/>
    <w:rsid w:val="3F9F64B4"/>
    <w:rsid w:val="3FB01FAB"/>
    <w:rsid w:val="40033D81"/>
    <w:rsid w:val="4006676D"/>
    <w:rsid w:val="40477FA6"/>
    <w:rsid w:val="408549FA"/>
    <w:rsid w:val="412875F9"/>
    <w:rsid w:val="412E7B92"/>
    <w:rsid w:val="41706EF1"/>
    <w:rsid w:val="41941E13"/>
    <w:rsid w:val="422725B4"/>
    <w:rsid w:val="42390215"/>
    <w:rsid w:val="426A2DA4"/>
    <w:rsid w:val="42E90CAE"/>
    <w:rsid w:val="43046C7D"/>
    <w:rsid w:val="4324569A"/>
    <w:rsid w:val="43560CE1"/>
    <w:rsid w:val="44FA71C3"/>
    <w:rsid w:val="45E46313"/>
    <w:rsid w:val="46140F57"/>
    <w:rsid w:val="46700329"/>
    <w:rsid w:val="46F54D1B"/>
    <w:rsid w:val="47196A59"/>
    <w:rsid w:val="471D1700"/>
    <w:rsid w:val="473635BC"/>
    <w:rsid w:val="481527D7"/>
    <w:rsid w:val="48562E55"/>
    <w:rsid w:val="4859575D"/>
    <w:rsid w:val="48730830"/>
    <w:rsid w:val="48D2099F"/>
    <w:rsid w:val="48D84D6C"/>
    <w:rsid w:val="48DC4B94"/>
    <w:rsid w:val="49303EFD"/>
    <w:rsid w:val="496B03E1"/>
    <w:rsid w:val="49AB26B1"/>
    <w:rsid w:val="4A987A20"/>
    <w:rsid w:val="4AEC41A1"/>
    <w:rsid w:val="4B993D97"/>
    <w:rsid w:val="4C6A6C51"/>
    <w:rsid w:val="4CF520D8"/>
    <w:rsid w:val="4D2234D4"/>
    <w:rsid w:val="4E161A29"/>
    <w:rsid w:val="4E7B66F3"/>
    <w:rsid w:val="4E882D6C"/>
    <w:rsid w:val="4EB32010"/>
    <w:rsid w:val="4F234388"/>
    <w:rsid w:val="4F4D2421"/>
    <w:rsid w:val="4FFF7988"/>
    <w:rsid w:val="51A6534B"/>
    <w:rsid w:val="51C37715"/>
    <w:rsid w:val="53062616"/>
    <w:rsid w:val="531F5E18"/>
    <w:rsid w:val="53E66177"/>
    <w:rsid w:val="548477A0"/>
    <w:rsid w:val="55BE0443"/>
    <w:rsid w:val="55C135F1"/>
    <w:rsid w:val="57F15326"/>
    <w:rsid w:val="57F74E92"/>
    <w:rsid w:val="58D853DD"/>
    <w:rsid w:val="58FF7735"/>
    <w:rsid w:val="59C600CB"/>
    <w:rsid w:val="5AC108E9"/>
    <w:rsid w:val="5BB900D8"/>
    <w:rsid w:val="5CBE079B"/>
    <w:rsid w:val="5CD07726"/>
    <w:rsid w:val="5D0D1263"/>
    <w:rsid w:val="5D1667BC"/>
    <w:rsid w:val="5EAF50FF"/>
    <w:rsid w:val="5EEB0A3E"/>
    <w:rsid w:val="5EF869EF"/>
    <w:rsid w:val="5F105657"/>
    <w:rsid w:val="5F3F61D4"/>
    <w:rsid w:val="5FB465DF"/>
    <w:rsid w:val="5FBE01C7"/>
    <w:rsid w:val="5FE17F6A"/>
    <w:rsid w:val="601036F4"/>
    <w:rsid w:val="6065717B"/>
    <w:rsid w:val="60D069AB"/>
    <w:rsid w:val="60F27F37"/>
    <w:rsid w:val="6138242F"/>
    <w:rsid w:val="61C049AB"/>
    <w:rsid w:val="62985178"/>
    <w:rsid w:val="63006CE1"/>
    <w:rsid w:val="64C465B9"/>
    <w:rsid w:val="650F5B93"/>
    <w:rsid w:val="652F5CAE"/>
    <w:rsid w:val="65406875"/>
    <w:rsid w:val="6553604D"/>
    <w:rsid w:val="656D5BA8"/>
    <w:rsid w:val="65DA1D85"/>
    <w:rsid w:val="65FC0570"/>
    <w:rsid w:val="667C5533"/>
    <w:rsid w:val="66C73B45"/>
    <w:rsid w:val="68731CFE"/>
    <w:rsid w:val="6A9B3FB1"/>
    <w:rsid w:val="6AA10548"/>
    <w:rsid w:val="6B644287"/>
    <w:rsid w:val="6C0B37AA"/>
    <w:rsid w:val="6C155958"/>
    <w:rsid w:val="6CA86042"/>
    <w:rsid w:val="6D130930"/>
    <w:rsid w:val="6DBC4298"/>
    <w:rsid w:val="6DCF4C3A"/>
    <w:rsid w:val="6DDE4C45"/>
    <w:rsid w:val="6DE10F26"/>
    <w:rsid w:val="6E1B0A65"/>
    <w:rsid w:val="6F3B5291"/>
    <w:rsid w:val="6FB53F18"/>
    <w:rsid w:val="71CF3C0C"/>
    <w:rsid w:val="72727E8E"/>
    <w:rsid w:val="728A328F"/>
    <w:rsid w:val="739B1ECF"/>
    <w:rsid w:val="7469018A"/>
    <w:rsid w:val="74846044"/>
    <w:rsid w:val="749B2111"/>
    <w:rsid w:val="749D02EC"/>
    <w:rsid w:val="749F1B2F"/>
    <w:rsid w:val="75373773"/>
    <w:rsid w:val="75430DE0"/>
    <w:rsid w:val="758C103B"/>
    <w:rsid w:val="76142F97"/>
    <w:rsid w:val="76604F57"/>
    <w:rsid w:val="76DC0084"/>
    <w:rsid w:val="77013D2E"/>
    <w:rsid w:val="77107183"/>
    <w:rsid w:val="776136D0"/>
    <w:rsid w:val="78E97CA5"/>
    <w:rsid w:val="78F76990"/>
    <w:rsid w:val="7939776E"/>
    <w:rsid w:val="795C3765"/>
    <w:rsid w:val="79863D4E"/>
    <w:rsid w:val="7B226A26"/>
    <w:rsid w:val="7B7566F5"/>
    <w:rsid w:val="7C894B58"/>
    <w:rsid w:val="7DBD2598"/>
    <w:rsid w:val="7E0164F7"/>
    <w:rsid w:val="7E4E3A61"/>
    <w:rsid w:val="7F3C0281"/>
    <w:rsid w:val="7F6442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rPr>
      <w:sz w:val="24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qFormat/>
    <w:uiPriority w:val="0"/>
    <w:rPr>
      <w:color w:val="0000FF"/>
      <w:u w:val="single"/>
    </w:rPr>
  </w:style>
  <w:style w:type="character" w:customStyle="1" w:styleId="21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2016-09-29T08:13:00Z</dcterms:created>
  <dc:creator>Administrator</dc:creator>
  <cp:lastModifiedBy>attil</cp:lastModifiedBy>
  <dcterms:modified xsi:type="dcterms:W3CDTF">2021-06-06T06:09:14Z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