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35" w:name="_GoBack"/>
      <w:bookmarkEnd w:id="3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</w:rPr>
        <w:t>克尔格伦群岛（Kerguelen Islands</w:t>
      </w:r>
      <w:r>
        <w:tab/>
      </w:r>
      <w:r>
        <w:fldChar w:fldCharType="begin"/>
      </w:r>
      <w:r>
        <w:instrText xml:space="preserve"> PAGEREF _Toc25233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2.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是位于太平洋中部的岛国，由33个岛屿组成</w:t>
      </w:r>
      <w:r>
        <w:tab/>
      </w:r>
      <w:r>
        <w:fldChar w:fldCharType="begin"/>
      </w:r>
      <w:r>
        <w:instrText xml:space="preserve"> PAGEREF _Toc16562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3. </w:t>
      </w:r>
      <w:r>
        <w:rPr>
          <w:rFonts w:ascii="宋体" w:hAnsi="宋体" w:eastAsia="宋体" w:cs="宋体"/>
          <w:szCs w:val="24"/>
        </w:rPr>
        <w:t>[词典]莱恩群岛(位于中太平洋);</w:t>
      </w:r>
      <w:r>
        <w:tab/>
      </w:r>
      <w:r>
        <w:fldChar w:fldCharType="begin"/>
      </w:r>
      <w:r>
        <w:instrText xml:space="preserve"> PAGEREF _Toc13185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库克群岛</w:t>
      </w:r>
      <w:r>
        <w:tab/>
      </w:r>
      <w:r>
        <w:fldChar w:fldCharType="begin"/>
      </w:r>
      <w:r>
        <w:instrText xml:space="preserve"> PAGEREF _Toc24240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福克兰群岛（英语Falkland Islands，为英国所使用的称呼）</w:t>
      </w:r>
      <w:r>
        <w:tab/>
      </w:r>
      <w:r>
        <w:fldChar w:fldCharType="begin"/>
      </w:r>
      <w:r>
        <w:instrText xml:space="preserve"> PAGEREF _Toc4284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_Toc25726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_Toc23933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毛里求斯(madagaskar east)</w:t>
      </w:r>
      <w:r>
        <w:tab/>
      </w:r>
      <w:r>
        <w:fldChar w:fldCharType="begin"/>
      </w:r>
      <w:r>
        <w:instrText xml:space="preserve"> PAGEREF _Toc16352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社会群岛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</w:rPr>
        <w:t>洛克群岛</w:t>
      </w:r>
      <w:r>
        <w:tab/>
      </w:r>
      <w:r>
        <w:fldChar w:fldCharType="begin"/>
      </w:r>
      <w:r>
        <w:instrText xml:space="preserve"> PAGEREF _Toc19310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可可斯岛</w:t>
      </w:r>
      <w:r>
        <w:tab/>
      </w:r>
      <w:r>
        <w:fldChar w:fldCharType="begin"/>
      </w:r>
      <w:r>
        <w:instrText xml:space="preserve"> PAGEREF _Toc15530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4"/>
          <w:shd w:val="clear" w:fill="FFFFFF"/>
        </w:rPr>
        <w:t xml:space="preserve">12.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科隆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群岛（Archipiélago de Colón、西班牙语：Islas Galapagos）：即加拉帕戈斯群岛。隶</w:t>
      </w:r>
      <w:r>
        <w:tab/>
      </w:r>
      <w:r>
        <w:fldChar w:fldCharType="begin"/>
      </w:r>
      <w:r>
        <w:instrText xml:space="preserve"> PAGEREF _Toc18841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szCs w:val="24"/>
        </w:rPr>
        <w:t xml:space="preserve">13.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_Toc13652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13.1. </w:t>
      </w:r>
      <w:r>
        <w:rPr>
          <w:rFonts w:hint="default"/>
          <w:lang w:val="en-US" w:eastAsia="zh-CN"/>
        </w:rPr>
        <w:t>[词典]</w:t>
      </w:r>
      <w:r>
        <w:tab/>
      </w:r>
      <w:r>
        <w:fldChar w:fldCharType="begin"/>
      </w:r>
      <w:r>
        <w:instrText xml:space="preserve"> PAGEREF _Toc23865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13.2. </w:t>
      </w:r>
      <w:r>
        <w:rPr>
          <w:rFonts w:hint="default"/>
          <w:lang w:val="en-US" w:eastAsia="zh-CN"/>
        </w:rPr>
        <w:t>瓦努阿图（西南太平洋岛国）;</w:t>
      </w:r>
      <w:r>
        <w:tab/>
      </w:r>
      <w:r>
        <w:fldChar w:fldCharType="begin"/>
      </w:r>
      <w:r>
        <w:instrText xml:space="preserve"> PAGEREF _Toc31804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t>亚速尔群岛</w:t>
      </w:r>
      <w:r>
        <w:tab/>
      </w:r>
      <w:r>
        <w:fldChar w:fldCharType="begin"/>
      </w:r>
      <w:r>
        <w:instrText xml:space="preserve"> PAGEREF _Toc4946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13.4. </w:t>
      </w:r>
      <w:r>
        <w:t>马绍尔群岛（英文是</w:t>
      </w:r>
      <w:r>
        <w:rPr>
          <w:rFonts w:hint="default"/>
        </w:rPr>
        <w:t>MARSHALL ISLANDS）是密克罗尼西亚群岛最东面的岛群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 xml:space="preserve">14.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>库克群岛</w:t>
      </w:r>
      <w:r>
        <w:tab/>
      </w:r>
      <w:r>
        <w:fldChar w:fldCharType="begin"/>
      </w:r>
      <w:r>
        <w:instrText xml:space="preserve"> PAGEREF _Toc28715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15.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_Toc13462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16.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_Toc16878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_Toc29839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17.1.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安達曼群島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Fms island</w:t>
      </w:r>
      <w:r>
        <w:tab/>
      </w:r>
      <w:r>
        <w:fldChar w:fldCharType="begin"/>
      </w:r>
      <w:r>
        <w:instrText xml:space="preserve"> PAGEREF _Toc11954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斯里兰卡 马达加斯加 tw hk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18.2. </w:t>
      </w:r>
      <w:r>
        <w:t>塔斯马尼亚</w:t>
      </w:r>
      <w:r>
        <w:tab/>
      </w:r>
      <w:r>
        <w:fldChar w:fldCharType="begin"/>
      </w:r>
      <w:r>
        <w:instrText xml:space="preserve"> PAGEREF _Toc22018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18.3. </w:t>
      </w:r>
      <w:r>
        <w:rPr>
          <w:rFonts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新几内亚岛</w:t>
      </w:r>
      <w:r>
        <w:tab/>
      </w:r>
      <w:r>
        <w:fldChar w:fldCharType="begin"/>
      </w:r>
      <w:r>
        <w:instrText xml:space="preserve"> PAGEREF _Toc17726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18.4. </w:t>
      </w:r>
      <w:r>
        <w:rPr>
          <w:rFonts w:hint="eastAsia"/>
          <w:lang w:val="en-US" w:eastAsia="zh-CN"/>
        </w:rPr>
        <w:t>拉帕努伊</w:t>
      </w:r>
      <w:r>
        <w:tab/>
      </w:r>
      <w:r>
        <w:fldChar w:fldCharType="begin"/>
      </w:r>
      <w:r>
        <w:instrText xml:space="preserve"> PAGEREF _Toc30404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18.5. </w:t>
      </w:r>
      <w:r>
        <w:rPr>
          <w:rFonts w:hint="eastAsia"/>
          <w:lang w:val="en-US" w:eastAsia="zh-CN"/>
        </w:rPr>
        <w:t>大溪地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5F8FD"/>
        </w:rPr>
        <w:t xml:space="preserve">18.6. </w:t>
      </w:r>
      <w:r>
        <w:t>汤加王国</w:t>
      </w:r>
      <w:r>
        <w:tab/>
      </w:r>
      <w:r>
        <w:fldChar w:fldCharType="begin"/>
      </w:r>
      <w:r>
        <w:instrText xml:space="preserve"> PAGEREF _Toc10979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18.7. </w:t>
      </w:r>
      <w:r>
        <w:t>加拉帕戈斯岛，在西班牙语里是“龟岛”的意思</w:t>
      </w:r>
      <w:r>
        <w:tab/>
      </w:r>
      <w:r>
        <w:fldChar w:fldCharType="begin"/>
      </w:r>
      <w:r>
        <w:instrText xml:space="preserve"> PAGEREF _Toc26643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18.8.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_Toc538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18.9.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_Toc21359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18.10. </w:t>
      </w:r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苏拉威西岛</w:t>
      </w:r>
      <w:r>
        <w:tab/>
      </w:r>
      <w:r>
        <w:fldChar w:fldCharType="begin"/>
      </w:r>
      <w:r>
        <w:instrText xml:space="preserve"> PAGEREF _Toc1187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18.11.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福克兰岛 马到</w:t>
      </w:r>
      <w:r>
        <w:tab/>
      </w:r>
      <w:r>
        <w:fldChar w:fldCharType="begin"/>
      </w:r>
      <w:r>
        <w:instrText xml:space="preserve"> PAGEREF _Toc14113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格陵兰岛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塞班岛 关岛</w:t>
      </w:r>
      <w:r>
        <w:tab/>
      </w:r>
      <w:r>
        <w:fldChar w:fldCharType="begin"/>
      </w:r>
      <w:r>
        <w:instrText xml:space="preserve"> PAGEREF _Toc27719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5233"/>
      <w:r>
        <w:rPr>
          <w:rFonts w:hint="eastAsia"/>
        </w:rPr>
        <w:t>克尔格伦群岛（Kerguelen Islands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" w:name="_Toc16562"/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2" w:name="_Toc13185"/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  <w:bookmarkEnd w:id="2"/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4240"/>
      <w:r>
        <w:rPr>
          <w:rFonts w:hint="eastAsia"/>
          <w:lang w:val="en-US" w:eastAsia="zh-CN"/>
        </w:rPr>
        <w:t>库克群岛</w:t>
      </w:r>
      <w:bookmarkEnd w:id="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4284"/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福克兰群岛（英语Falkland Islands，为英国所使用的称呼）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pStyle w:val="2"/>
        <w:rPr>
          <w:rFonts w:hint="eastAsia"/>
          <w:lang w:eastAsia="zh-CN"/>
        </w:rPr>
      </w:pPr>
      <w:bookmarkStart w:id="5" w:name="_Toc25726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3933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6352"/>
      <w:r>
        <w:rPr>
          <w:rFonts w:hint="eastAsia"/>
          <w:lang w:val="en-US" w:eastAsia="zh-CN"/>
        </w:rPr>
        <w:t>毛里求斯(madagaskar east)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9185"/>
      <w:r>
        <w:rPr>
          <w:rFonts w:hint="eastAsia"/>
          <w:lang w:val="en-US" w:eastAsia="zh-CN"/>
        </w:rPr>
        <w:t>社会群岛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9310"/>
      <w:r>
        <w:rPr>
          <w:rFonts w:hint="eastAsia"/>
        </w:rPr>
        <w:t>洛克群岛</w:t>
      </w:r>
      <w:bookmarkEnd w:id="9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10" w:name="_Toc15530"/>
      <w:r>
        <w:rPr>
          <w:rFonts w:hint="eastAsia"/>
        </w:rPr>
        <w:t>可可斯岛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bookmarkStart w:id="11" w:name="_Toc1884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（Archipiélago de Colón、西班牙语：Islas Galapagos）：即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  <w:bookmarkEnd w:id="1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12" w:name="_Toc1365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12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5"/>
        <w:tblW w:w="301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2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pStyle w:val="3"/>
              <w:bidi w:val="0"/>
              <w:rPr>
                <w:rFonts w:hint="default"/>
              </w:rPr>
            </w:pPr>
            <w:bookmarkStart w:id="13" w:name="_Toc23865"/>
            <w:r>
              <w:rPr>
                <w:rFonts w:hint="default"/>
                <w:lang w:val="en-US" w:eastAsia="zh-CN"/>
              </w:rPr>
              <w:t>[词典]</w:t>
            </w:r>
            <w:bookmarkEnd w:id="13"/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pStyle w:val="3"/>
              <w:bidi w:val="0"/>
              <w:rPr>
                <w:rFonts w:hint="default"/>
              </w:rPr>
            </w:pPr>
            <w:bookmarkStart w:id="14" w:name="_Toc31804"/>
            <w:r>
              <w:rPr>
                <w:rFonts w:hint="default"/>
                <w:lang w:val="en-US" w:eastAsia="zh-CN"/>
              </w:rPr>
              <w:t>瓦努阿图（西南太平洋岛国）;</w:t>
            </w:r>
            <w:bookmarkEnd w:id="14"/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5"/>
        <w:tblW w:w="43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3"/>
        <w:gridCol w:w="1625"/>
        <w:gridCol w:w="13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lang w:val="en-US" w:eastAsia="zh-CN" w:bidi="ar"/>
              </w:rPr>
              <w:t>Vanuatu</w:t>
            </w:r>
          </w:p>
        </w:tc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[ˌvɑ:nu:ˈɑ:tu:]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3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[ˌvɑnuˈɑtu]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301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2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[词典]</w:t>
            </w: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瓦努阿图（西南太平洋岛国）;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5" w:name="_Toc4946"/>
      <w:r>
        <w:t>亚速尔群岛</w:t>
      </w:r>
      <w:bookmarkEnd w:id="15"/>
    </w:p>
    <w:p>
      <w:pPr>
        <w:pStyle w:val="3"/>
        <w:bidi w:val="0"/>
        <w:rPr>
          <w:rFonts w:hint="default"/>
        </w:rPr>
      </w:pPr>
      <w:bookmarkStart w:id="16" w:name="_Toc2338"/>
      <w:r>
        <w:t>马绍尔群岛（英文是</w:t>
      </w:r>
      <w:r>
        <w:rPr>
          <w:rFonts w:hint="default"/>
        </w:rPr>
        <w:t>MARSHALL ISLANDS）是密克罗尼西亚群岛最东面的岛群</w:t>
      </w:r>
      <w:bookmarkEnd w:id="1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bookmarkStart w:id="17" w:name="_Toc28715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库克群岛</w:t>
      </w:r>
      <w:bookmarkEnd w:id="17"/>
    </w:p>
    <w:p>
      <w:pPr>
        <w:pStyle w:val="2"/>
        <w:rPr>
          <w:rFonts w:hint="default"/>
        </w:rPr>
      </w:pPr>
      <w:bookmarkStart w:id="18" w:name="_Toc13462"/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18"/>
    </w:p>
    <w:p>
      <w:pPr>
        <w:pStyle w:val="2"/>
        <w:rPr>
          <w:rFonts w:hint="default"/>
        </w:rPr>
      </w:pPr>
      <w:bookmarkStart w:id="19" w:name="_Toc16878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19"/>
    </w:p>
    <w:p>
      <w:pPr>
        <w:pStyle w:val="2"/>
        <w:rPr>
          <w:rFonts w:hint="default"/>
        </w:rPr>
      </w:pPr>
      <w:bookmarkStart w:id="20" w:name="_Toc29839"/>
      <w:r>
        <w:rPr>
          <w:rFonts w:hint="eastAsia"/>
        </w:rPr>
        <w:t>社会群岛</w:t>
      </w:r>
      <w:bookmarkEnd w:id="20"/>
    </w:p>
    <w:p>
      <w:pPr>
        <w:pStyle w:val="3"/>
        <w:bidi w:val="0"/>
        <w:rPr>
          <w:rFonts w:hint="default"/>
        </w:rPr>
      </w:pPr>
      <w:bookmarkStart w:id="21" w:name="_Toc19811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"https://zh.wikipedia.org/wiki/%E5%AE%89%E8%BE%BE%E6%9B%BC%E7%BE%A4%E5%B2%9B"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安達曼群島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1954"/>
      <w:r>
        <w:rPr>
          <w:rFonts w:hint="eastAsia"/>
          <w:lang w:val="en-US" w:eastAsia="zh-CN"/>
        </w:rPr>
        <w:t>Fms island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9856"/>
      <w:r>
        <w:rPr>
          <w:rFonts w:hint="eastAsia"/>
          <w:lang w:val="en-US" w:eastAsia="zh-CN"/>
        </w:rPr>
        <w:t>斯里兰卡 马达加斯加 tw hk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24" w:name="_Toc22018"/>
      <w:r>
        <w:t>塔斯马尼亚</w:t>
      </w:r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25" w:name="_Toc1772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"https://zh.wikipedia.org/wiki/%E6%96%B0%E5%87%A0%E5%86%85%E4%BA%9A%E5%B2%9B" \o "新几内亚岛"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新几内亚岛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2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0404"/>
      <w:r>
        <w:rPr>
          <w:rFonts w:hint="eastAsia"/>
          <w:lang w:val="en-US" w:eastAsia="zh-CN"/>
        </w:rPr>
        <w:t>拉帕努伊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2960"/>
      <w:r>
        <w:rPr>
          <w:rFonts w:hint="eastAsia"/>
          <w:lang w:val="en-US" w:eastAsia="zh-CN"/>
        </w:rPr>
        <w:t>大溪地</w:t>
      </w:r>
      <w:bookmarkEnd w:id="27"/>
    </w:p>
    <w:p>
      <w:pPr>
        <w:pStyle w:val="3"/>
        <w:bidi w:val="0"/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5F8FD"/>
        </w:rPr>
      </w:pPr>
      <w:bookmarkStart w:id="28" w:name="_Toc10979"/>
      <w:r>
        <w:t>汤加王国</w:t>
      </w:r>
      <w:bookmarkEnd w:id="28"/>
    </w:p>
    <w:p>
      <w:pPr>
        <w:pStyle w:val="3"/>
        <w:bidi w:val="0"/>
      </w:pPr>
      <w:bookmarkStart w:id="29" w:name="_Toc26643"/>
      <w:r>
        <w:t>加拉帕戈斯岛，在西班牙语里是“龟岛”的意思</w:t>
      </w:r>
      <w:bookmarkEnd w:id="29"/>
    </w:p>
    <w:p>
      <w:pPr>
        <w:pStyle w:val="3"/>
        <w:bidi w:val="0"/>
        <w:rPr>
          <w:rFonts w:hint="default"/>
        </w:rPr>
      </w:pPr>
      <w:bookmarkStart w:id="30" w:name="_Toc538"/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"http://baike.so.com/doc/1929136.html"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30"/>
    </w:p>
    <w:p>
      <w:pPr>
        <w:pStyle w:val="3"/>
        <w:bidi w:val="0"/>
        <w:rPr>
          <w:rFonts w:hint="default"/>
        </w:rPr>
      </w:pPr>
      <w:bookmarkStart w:id="31" w:name="_Toc21359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31"/>
    </w:p>
    <w:p>
      <w:pPr>
        <w:pStyle w:val="3"/>
        <w:bidi w:val="0"/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32" w:name="_Toc1187"/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苏拉威西岛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4113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福克兰岛 马到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7719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格陵兰岛</w:t>
      </w:r>
      <w:r>
        <w:rPr>
          <w:rStyle w:val="17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 塞班岛 关岛</w:t>
      </w:r>
      <w:bookmarkEnd w:id="34"/>
    </w:p>
    <w:p/>
    <w:p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2272DB"/>
    <w:rsid w:val="08254E91"/>
    <w:rsid w:val="0B42002B"/>
    <w:rsid w:val="0C505D96"/>
    <w:rsid w:val="0D5F6C08"/>
    <w:rsid w:val="12927F3E"/>
    <w:rsid w:val="183A6E61"/>
    <w:rsid w:val="18DF6940"/>
    <w:rsid w:val="19CB7B91"/>
    <w:rsid w:val="1BD33017"/>
    <w:rsid w:val="1C3B75E8"/>
    <w:rsid w:val="1CAC4667"/>
    <w:rsid w:val="1E577CD3"/>
    <w:rsid w:val="204B1C8C"/>
    <w:rsid w:val="209419F0"/>
    <w:rsid w:val="20991426"/>
    <w:rsid w:val="22473AD6"/>
    <w:rsid w:val="22C13D84"/>
    <w:rsid w:val="22FD1FCB"/>
    <w:rsid w:val="23AD7785"/>
    <w:rsid w:val="253B1929"/>
    <w:rsid w:val="27A854AF"/>
    <w:rsid w:val="27AC1752"/>
    <w:rsid w:val="2934064F"/>
    <w:rsid w:val="2A257379"/>
    <w:rsid w:val="2BEC1E82"/>
    <w:rsid w:val="2CBF3133"/>
    <w:rsid w:val="2FA62DFF"/>
    <w:rsid w:val="31660861"/>
    <w:rsid w:val="32DF6DB0"/>
    <w:rsid w:val="34BC1E13"/>
    <w:rsid w:val="353F732D"/>
    <w:rsid w:val="36944933"/>
    <w:rsid w:val="3752692E"/>
    <w:rsid w:val="3856599B"/>
    <w:rsid w:val="38763EC9"/>
    <w:rsid w:val="38A55828"/>
    <w:rsid w:val="3DC83620"/>
    <w:rsid w:val="3E5C05C3"/>
    <w:rsid w:val="3F9F64B4"/>
    <w:rsid w:val="3FB01FAB"/>
    <w:rsid w:val="40033D81"/>
    <w:rsid w:val="42E90CAE"/>
    <w:rsid w:val="471D1700"/>
    <w:rsid w:val="473635BC"/>
    <w:rsid w:val="48562E55"/>
    <w:rsid w:val="48730830"/>
    <w:rsid w:val="4A987A20"/>
    <w:rsid w:val="4E161A29"/>
    <w:rsid w:val="4EB32010"/>
    <w:rsid w:val="53062616"/>
    <w:rsid w:val="531F5E18"/>
    <w:rsid w:val="548477A0"/>
    <w:rsid w:val="55BE0443"/>
    <w:rsid w:val="55C135F1"/>
    <w:rsid w:val="5BB900D8"/>
    <w:rsid w:val="5D0D1263"/>
    <w:rsid w:val="5D1667BC"/>
    <w:rsid w:val="60D069AB"/>
    <w:rsid w:val="60F27F37"/>
    <w:rsid w:val="61C049AB"/>
    <w:rsid w:val="64C465B9"/>
    <w:rsid w:val="72727E8E"/>
    <w:rsid w:val="74846044"/>
    <w:rsid w:val="749F1B2F"/>
    <w:rsid w:val="75430DE0"/>
    <w:rsid w:val="758C103B"/>
    <w:rsid w:val="76142F97"/>
    <w:rsid w:val="76DC0084"/>
    <w:rsid w:val="78E97CA5"/>
    <w:rsid w:val="79863D4E"/>
    <w:rsid w:val="7C894B58"/>
    <w:rsid w:val="7DBD2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attil</cp:lastModifiedBy>
  <dcterms:modified xsi:type="dcterms:W3CDTF">2021-06-05T14:20:04Z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